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E0784" w14:textId="5CDF0884" w:rsidR="001B639B" w:rsidRDefault="001B639B">
      <w:pPr>
        <w:rPr>
          <w:rFonts w:hint="eastAsia"/>
        </w:rPr>
      </w:pPr>
      <w:r>
        <w:rPr>
          <w:rFonts w:hint="eastAsia"/>
        </w:rPr>
        <w:t>作業資訊：</w:t>
      </w:r>
      <w:r>
        <w:tab/>
      </w:r>
      <w:r w:rsidR="00B714EE">
        <w:t>EE3450</w:t>
      </w:r>
      <w:r>
        <w:rPr>
          <w:rFonts w:hint="eastAsia"/>
        </w:rPr>
        <w:t>計算機結構</w:t>
      </w:r>
      <w:r>
        <w:tab/>
      </w:r>
      <w:r>
        <w:rPr>
          <w:rFonts w:hint="eastAsia"/>
        </w:rPr>
        <w:t>Fi</w:t>
      </w:r>
      <w:r>
        <w:t>nal Project</w:t>
      </w:r>
    </w:p>
    <w:p w14:paraId="07E4E590" w14:textId="6FECA29D" w:rsidR="001B639B" w:rsidRDefault="001B639B">
      <w:pPr>
        <w:rPr>
          <w:rFonts w:hint="eastAsia"/>
        </w:rPr>
      </w:pPr>
      <w:r>
        <w:rPr>
          <w:rFonts w:hint="eastAsia"/>
        </w:rPr>
        <w:t>學生資訊：</w:t>
      </w:r>
      <w:r>
        <w:tab/>
      </w:r>
      <w:r>
        <w:rPr>
          <w:rFonts w:hint="eastAsia"/>
        </w:rPr>
        <w:t>郭柏辰</w:t>
      </w:r>
      <w:r>
        <w:tab/>
      </w:r>
      <w:r>
        <w:rPr>
          <w:rFonts w:hint="eastAsia"/>
        </w:rPr>
        <w:t>107012045</w:t>
      </w:r>
    </w:p>
    <w:p w14:paraId="4A6C52D0" w14:textId="16408836" w:rsidR="001B639B" w:rsidRDefault="001B639B">
      <w:r>
        <w:rPr>
          <w:rFonts w:hint="eastAsia"/>
        </w:rPr>
        <w:t>作業內容：</w:t>
      </w:r>
    </w:p>
    <w:p w14:paraId="47EE37FA" w14:textId="406F6F5D" w:rsidR="00EF06C7" w:rsidRDefault="00A90FB2" w:rsidP="00EF06C7">
      <w:pPr>
        <w:pStyle w:val="a3"/>
        <w:numPr>
          <w:ilvl w:val="0"/>
          <w:numId w:val="1"/>
        </w:numPr>
        <w:ind w:leftChars="0"/>
      </w:pPr>
      <w:r>
        <w:t xml:space="preserve">Use </w:t>
      </w:r>
      <w:r w:rsidRPr="00A90FB2">
        <w:t>Euclid's Algorithm</w:t>
      </w:r>
      <w:r w:rsidRPr="00A90FB2">
        <w:t xml:space="preserve"> </w:t>
      </w:r>
      <w:r>
        <w:t xml:space="preserve">to solve GCD via </w:t>
      </w:r>
      <w:r>
        <w:t xml:space="preserve">recursive </w:t>
      </w:r>
      <w:proofErr w:type="gramStart"/>
      <w:r>
        <w:t>method</w:t>
      </w:r>
      <w:proofErr w:type="gramEnd"/>
    </w:p>
    <w:p w14:paraId="0E101EBA" w14:textId="47B5765C" w:rsidR="00EF06C7" w:rsidRDefault="00EF06C7" w:rsidP="00EF06C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Ap</w:t>
      </w:r>
      <w:r>
        <w:t xml:space="preserve">proach </w:t>
      </w:r>
    </w:p>
    <w:p w14:paraId="3568B1B7" w14:textId="77777777" w:rsidR="00EF06C7" w:rsidRDefault="00EF06C7" w:rsidP="00EF06C7">
      <w:pPr>
        <w:pStyle w:val="a3"/>
        <w:ind w:leftChars="0" w:left="840"/>
      </w:pPr>
      <w:r>
        <w:rPr>
          <w:rFonts w:hint="eastAsia"/>
        </w:rPr>
        <w:t>先描述</w:t>
      </w:r>
      <w:proofErr w:type="gramStart"/>
      <w:r>
        <w:rPr>
          <w:rFonts w:hint="eastAsia"/>
        </w:rPr>
        <w:t>本小題會</w:t>
      </w:r>
      <w:proofErr w:type="gramEnd"/>
      <w:r>
        <w:rPr>
          <w:rFonts w:hint="eastAsia"/>
        </w:rPr>
        <w:t>使用到基於</w:t>
      </w:r>
      <w:r w:rsidRPr="00A90FB2">
        <w:t>Euclid's Algorithm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個事實如下，題目假定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為兩正整數。</w:t>
      </w:r>
    </w:p>
    <w:p w14:paraId="0C76805E" w14:textId="77777777" w:rsidR="00EF06C7" w:rsidRPr="00A90FB2" w:rsidRDefault="00EF06C7" w:rsidP="00EF06C7">
      <w:pPr>
        <w:pStyle w:val="a3"/>
        <w:ind w:leftChars="0" w:left="840"/>
        <w:rPr>
          <w:rFonts w:ascii="Cambria Math" w:hAnsi="Cambria Math" w:hint="eastAsia"/>
          <w:oMath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E1</m:t>
              </m:r>
            </m:e>
          </m:d>
          <m:r>
            <w:rPr>
              <w:rFonts w:ascii="Cambria Math" w:hAnsi="Cambria Math" w:hint="eastAsia"/>
            </w:rPr>
            <m:t xml:space="preserve">If a </m:t>
          </m:r>
          <m:r>
            <w:rPr>
              <w:rFonts w:ascii="Cambria Math" w:hAnsi="Cambria Math"/>
            </w:rPr>
            <m:t>≠</m:t>
          </m:r>
          <m:r>
            <w:rPr>
              <w:rFonts w:ascii="Cambria Math" w:hAnsi="Cambria Math" w:hint="eastAsia"/>
            </w:rPr>
            <m:t xml:space="preserve"> b, say, a &gt; b,</m:t>
          </m:r>
          <m:r>
            <w:rPr>
              <w:rFonts w:ascii="Cambria Math" w:hAnsi="Cambria Math"/>
            </w:rPr>
            <m:t>then</m:t>
          </m:r>
          <m:r>
            <w:rPr>
              <w:rFonts w:ascii="Cambria Math" w:hAnsi="Cambria Math" w:hint="eastAsia"/>
            </w:rPr>
            <m:t xml:space="preserve"> gcd(a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 w:hint="eastAsia"/>
            </w:rPr>
            <m:t>b) = gcd(a</m:t>
          </m:r>
          <m:r>
            <w:rPr>
              <w:rFonts w:ascii="Cambria Math" w:eastAsia="Cambria Math" w:hAnsi="Cambria Math" w:cs="Cambria Math"/>
            </w:rPr>
            <m:t>-</m:t>
          </m:r>
          <m:r>
            <w:rPr>
              <w:rFonts w:ascii="Cambria Math" w:hAnsi="Cambria Math" w:hint="eastAsia"/>
            </w:rPr>
            <m:t xml:space="preserve"> b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 w:hint="eastAsia"/>
            </w:rPr>
            <m:t xml:space="preserve"> b).</m:t>
          </m:r>
        </m:oMath>
      </m:oMathPara>
    </w:p>
    <w:p w14:paraId="3927432E" w14:textId="77777777" w:rsidR="00EF06C7" w:rsidRPr="00A90FB2" w:rsidRDefault="00EF06C7" w:rsidP="00EF06C7">
      <w:pPr>
        <w:pStyle w:val="a3"/>
        <w:ind w:leftChars="0" w:left="840"/>
        <w:rPr>
          <w:rFonts w:ascii="Cambria Math" w:hAnsi="Cambria Math"/>
          <w:oMath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(E2) If a = b, then gcd(a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b) = a.</m:t>
          </m:r>
        </m:oMath>
      </m:oMathPara>
    </w:p>
    <w:p w14:paraId="5C29AA31" w14:textId="605436B2" w:rsidR="00EF06C7" w:rsidRDefault="00EF06C7" w:rsidP="00EF06C7">
      <w:pPr>
        <w:pStyle w:val="a3"/>
        <w:ind w:leftChars="0" w:left="840"/>
      </w:pPr>
      <w:r>
        <w:rPr>
          <w:rFonts w:hint="eastAsia"/>
        </w:rPr>
        <w:t>根據上述兩條件，我們若用</w:t>
      </w:r>
      <w:r w:rsidR="0088096E">
        <w:rPr>
          <w:rFonts w:hint="eastAsia"/>
        </w:rPr>
        <w:t>r</w:t>
      </w:r>
      <w:r w:rsidR="0088096E">
        <w:t>ecursive</w:t>
      </w:r>
      <w:r>
        <w:rPr>
          <w:rFonts w:hint="eastAsia"/>
        </w:rPr>
        <w:t>方法完成的話，我們先判斷是否</w:t>
      </w:r>
      <w:r>
        <w:rPr>
          <w:rFonts w:hint="eastAsia"/>
        </w:rPr>
        <w:t>E</w:t>
      </w:r>
      <w:r>
        <w:t>2</w:t>
      </w:r>
      <w:r>
        <w:rPr>
          <w:rFonts w:hint="eastAsia"/>
        </w:rPr>
        <w:t>條件成立</w:t>
      </w:r>
      <w:r w:rsidR="00845C4F">
        <w:rPr>
          <w:rFonts w:hint="eastAsia"/>
        </w:rPr>
        <w:t>，因為</w:t>
      </w:r>
      <w:r w:rsidR="00845C4F">
        <w:rPr>
          <w:rFonts w:hint="eastAsia"/>
        </w:rPr>
        <w:t>E2</w:t>
      </w:r>
      <w:r w:rsidR="00845C4F">
        <w:rPr>
          <w:rFonts w:hint="eastAsia"/>
        </w:rPr>
        <w:t>即為此演算法的中止條件</w:t>
      </w:r>
      <w:r>
        <w:rPr>
          <w:rFonts w:hint="eastAsia"/>
        </w:rPr>
        <w:t>，若成立則直接</w:t>
      </w:r>
      <w:r>
        <w:rPr>
          <w:rFonts w:hint="eastAsia"/>
        </w:rPr>
        <w:t>r</w:t>
      </w:r>
      <w:r>
        <w:t>eturn</w:t>
      </w:r>
      <w:r>
        <w:rPr>
          <w:rFonts w:hint="eastAsia"/>
        </w:rPr>
        <w:t>數值</w:t>
      </w:r>
      <w:r>
        <w:rPr>
          <w:rFonts w:hint="eastAsia"/>
        </w:rPr>
        <w:t>a</w:t>
      </w:r>
      <w:r>
        <w:rPr>
          <w:rFonts w:hint="eastAsia"/>
        </w:rPr>
        <w:t>。若</w:t>
      </w:r>
      <w:r>
        <w:rPr>
          <w:rFonts w:hint="eastAsia"/>
        </w:rPr>
        <w:t>E2</w:t>
      </w:r>
      <w:r>
        <w:rPr>
          <w:rFonts w:hint="eastAsia"/>
        </w:rPr>
        <w:t>不成立，則必為</w:t>
      </w:r>
      <w:r>
        <w:rPr>
          <w:rFonts w:hint="eastAsia"/>
        </w:rPr>
        <w:t>E1</w:t>
      </w:r>
      <w:r>
        <w:rPr>
          <w:rFonts w:hint="eastAsia"/>
        </w:rPr>
        <w:t>條件，比較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大小，若</w:t>
      </w:r>
      <w:r>
        <w:rPr>
          <w:rFonts w:hint="eastAsia"/>
        </w:rPr>
        <w:t>a</w:t>
      </w:r>
      <w:r>
        <w:t xml:space="preserve"> &gt; b</w:t>
      </w:r>
      <w:r>
        <w:rPr>
          <w:rFonts w:hint="eastAsia"/>
        </w:rPr>
        <w:t>則</w:t>
      </w:r>
      <w:r>
        <w:rPr>
          <w:rFonts w:hint="eastAsia"/>
        </w:rPr>
        <w:t>r</w:t>
      </w:r>
      <w:r>
        <w:t xml:space="preserve">eturn 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 w:hint="eastAsia"/>
          </w:rPr>
          <m:t>cd(a</m:t>
        </m:r>
        <m:r>
          <w:rPr>
            <w:rFonts w:ascii="Cambria Math" w:eastAsia="Cambria Math" w:hAnsi="Cambria Math" w:cs="Cambria Math"/>
          </w:rPr>
          <m:t>-</m:t>
        </m:r>
        <m:r>
          <w:rPr>
            <w:rFonts w:ascii="Cambria Math" w:hAnsi="Cambria Math" w:hint="eastAsia"/>
          </w:rPr>
          <m:t xml:space="preserve"> b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 xml:space="preserve"> b)</m:t>
        </m:r>
      </m:oMath>
      <w:r>
        <w:rPr>
          <w:rFonts w:hint="eastAsia"/>
        </w:rPr>
        <w:t>的數值</w:t>
      </w:r>
      <w:r w:rsidR="00F143D7">
        <w:rPr>
          <w:rFonts w:hint="eastAsia"/>
        </w:rPr>
        <w:t>，即遞迴呼叫另一個</w:t>
      </w:r>
      <w:r w:rsidR="00F143D7">
        <w:rPr>
          <w:rFonts w:hint="eastAsia"/>
        </w:rPr>
        <w:t>f</w:t>
      </w:r>
      <w:r w:rsidR="00F143D7">
        <w:t>unction</w:t>
      </w:r>
      <w:r>
        <w:rPr>
          <w:rFonts w:hint="eastAsia"/>
        </w:rPr>
        <w:t>。</w:t>
      </w:r>
    </w:p>
    <w:p w14:paraId="66DD207F" w14:textId="173EC208" w:rsidR="00EF06C7" w:rsidRDefault="00F143D7" w:rsidP="00D66F91">
      <w:pPr>
        <w:pStyle w:val="a3"/>
        <w:ind w:leftChars="0" w:left="840"/>
        <w:rPr>
          <w:rFonts w:hint="eastAsia"/>
        </w:rPr>
      </w:pPr>
      <w:r>
        <w:rPr>
          <w:rFonts w:hint="eastAsia"/>
        </w:rPr>
        <w:t>另外，使用</w:t>
      </w:r>
      <w:r>
        <w:t>assembly code</w:t>
      </w:r>
      <w:r>
        <w:rPr>
          <w:rFonts w:hint="eastAsia"/>
        </w:rPr>
        <w:t>完成的部分，其邏輯與</w:t>
      </w:r>
      <w:r w:rsidR="00D66F91">
        <w:rPr>
          <w:rFonts w:hint="eastAsia"/>
        </w:rPr>
        <w:t>c</w:t>
      </w:r>
      <w:r w:rsidR="00D66F91">
        <w:t xml:space="preserve"> code</w:t>
      </w:r>
      <w:r w:rsidR="00D66F91">
        <w:rPr>
          <w:rFonts w:hint="eastAsia"/>
        </w:rPr>
        <w:t>相同。先比較傳入的</w:t>
      </w:r>
      <w:r w:rsidR="00D66F91">
        <w:rPr>
          <w:rFonts w:hint="eastAsia"/>
        </w:rPr>
        <w:t>a</w:t>
      </w:r>
      <w:r w:rsidR="00D66F91">
        <w:t>rgument</w:t>
      </w:r>
      <w:r w:rsidR="00D66F91">
        <w:rPr>
          <w:rFonts w:hint="eastAsia"/>
        </w:rPr>
        <w:t xml:space="preserve"> a</w:t>
      </w:r>
      <w:r w:rsidR="00D66F91">
        <w:t xml:space="preserve">, b </w:t>
      </w:r>
      <w:r w:rsidR="00D66F91">
        <w:rPr>
          <w:rFonts w:hint="eastAsia"/>
        </w:rPr>
        <w:t>的值是否相同，相同則回傳</w:t>
      </w:r>
      <w:r w:rsidR="00D66F91">
        <w:rPr>
          <w:rFonts w:hint="eastAsia"/>
        </w:rPr>
        <w:t>a</w:t>
      </w:r>
      <w:r w:rsidR="00D66F91">
        <w:rPr>
          <w:rFonts w:hint="eastAsia"/>
        </w:rPr>
        <w:t>，不同則進行比較</w:t>
      </w:r>
      <w:r w:rsidR="00D66F91">
        <w:rPr>
          <w:rFonts w:hint="eastAsia"/>
        </w:rPr>
        <w:t>a</w:t>
      </w:r>
      <w:r w:rsidR="00D66F91">
        <w:t xml:space="preserve">, b </w:t>
      </w:r>
      <w:r w:rsidR="00D66F91">
        <w:rPr>
          <w:rFonts w:hint="eastAsia"/>
        </w:rPr>
        <w:t>的值，使用</w:t>
      </w:r>
      <w:proofErr w:type="gramStart"/>
      <w:r w:rsidR="00D66F91">
        <w:t>’</w:t>
      </w:r>
      <w:proofErr w:type="gramEnd"/>
      <w:r w:rsidR="00D66F91">
        <w:rPr>
          <w:rFonts w:hint="eastAsia"/>
        </w:rPr>
        <w:t>s</w:t>
      </w:r>
      <w:r w:rsidR="00D66F91">
        <w:t>lt</w:t>
      </w:r>
      <w:proofErr w:type="gramStart"/>
      <w:r w:rsidR="00D66F91">
        <w:t>’</w:t>
      </w:r>
      <w:proofErr w:type="gramEnd"/>
      <w:r w:rsidR="00D66F91">
        <w:rPr>
          <w:rFonts w:hint="eastAsia"/>
        </w:rPr>
        <w:t xml:space="preserve"> </w:t>
      </w:r>
      <w:r w:rsidR="00D66F91">
        <w:rPr>
          <w:rFonts w:hint="eastAsia"/>
        </w:rPr>
        <w:t>指令來完成，而由於要遞迴呼叫</w:t>
      </w:r>
      <w:r w:rsidR="00D66F91">
        <w:rPr>
          <w:rFonts w:hint="eastAsia"/>
        </w:rPr>
        <w:t>function</w:t>
      </w:r>
      <w:r w:rsidR="00D66F91">
        <w:rPr>
          <w:rFonts w:hint="eastAsia"/>
        </w:rPr>
        <w:t>，因此要先將</w:t>
      </w:r>
      <w:r w:rsidR="00D66F91">
        <w:rPr>
          <w:rFonts w:hint="eastAsia"/>
        </w:rPr>
        <w:t>r</w:t>
      </w:r>
      <w:r w:rsidR="00D66F91">
        <w:t>eturn address</w:t>
      </w:r>
      <w:r w:rsidR="00D66F91">
        <w:rPr>
          <w:rFonts w:hint="eastAsia"/>
        </w:rPr>
        <w:t>存入</w:t>
      </w:r>
      <w:r w:rsidR="00D66F91">
        <w:rPr>
          <w:rFonts w:hint="eastAsia"/>
        </w:rPr>
        <w:t>s</w:t>
      </w:r>
      <w:r w:rsidR="00D66F91">
        <w:t>tack</w:t>
      </w:r>
      <w:r w:rsidR="00D66F91">
        <w:rPr>
          <w:rFonts w:hint="eastAsia"/>
        </w:rPr>
        <w:t>中再進行呼叫。</w:t>
      </w:r>
    </w:p>
    <w:p w14:paraId="17007343" w14:textId="4687DE2D" w:rsidR="00EF06C7" w:rsidRPr="00D66F91" w:rsidRDefault="00EF06C7" w:rsidP="00EF06C7">
      <w:pPr>
        <w:pStyle w:val="a3"/>
        <w:ind w:leftChars="0" w:left="840"/>
        <w:rPr>
          <w:rFonts w:hint="eastAsia"/>
        </w:rPr>
      </w:pPr>
    </w:p>
    <w:p w14:paraId="3D6F70DF" w14:textId="15FA82D1" w:rsidR="00EF06C7" w:rsidRDefault="00EF06C7" w:rsidP="00EF06C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R</w:t>
      </w:r>
      <w:r>
        <w:t>esult</w:t>
      </w:r>
      <w:r w:rsidR="007C3236">
        <w:t>s and Discussion</w:t>
      </w:r>
    </w:p>
    <w:p w14:paraId="2D25BCC6" w14:textId="243A7C06" w:rsidR="00263FFF" w:rsidRDefault="00263FFF" w:rsidP="00263FFF">
      <w:pPr>
        <w:pStyle w:val="a3"/>
        <w:ind w:leftChars="0" w:left="840"/>
      </w:pPr>
      <w:r>
        <w:rPr>
          <w:rFonts w:hint="eastAsia"/>
        </w:rPr>
        <w:t>若我們先分析此演算法會進行的步驟，以</w:t>
      </w:r>
      <w:r>
        <w:rPr>
          <w:rFonts w:hint="eastAsia"/>
        </w:rPr>
        <w:t>St</w:t>
      </w:r>
      <w:r>
        <w:t>ate diagram</w:t>
      </w:r>
      <w:r>
        <w:rPr>
          <w:rFonts w:hint="eastAsia"/>
        </w:rPr>
        <w:t>表示，如下圖</w:t>
      </w:r>
      <w:ins w:id="0" w:author="郭柏辰" w:date="2021-05-29T01:04:00Z">
        <w:r w:rsidR="00FE7BF1">
          <w:rPr>
            <w:rFonts w:hint="eastAsia"/>
          </w:rPr>
          <w:t>一</w:t>
        </w:r>
      </w:ins>
      <w:r>
        <w:rPr>
          <w:rFonts w:hint="eastAsia"/>
        </w:rPr>
        <w:t>。</w:t>
      </w:r>
    </w:p>
    <w:p w14:paraId="4504CC57" w14:textId="642000F1" w:rsidR="00263FFF" w:rsidRDefault="00263FFF" w:rsidP="00263FFF">
      <w:pPr>
        <w:pStyle w:val="a3"/>
        <w:ind w:leftChars="0" w:left="840"/>
      </w:pPr>
    </w:p>
    <w:p w14:paraId="3AD10780" w14:textId="7D301DDA" w:rsidR="00263FFF" w:rsidRDefault="00263FFF" w:rsidP="00263FFF">
      <w:pPr>
        <w:pStyle w:val="a3"/>
        <w:ind w:leftChars="0" w:left="840"/>
        <w:jc w:val="center"/>
      </w:pPr>
      <w:r>
        <w:rPr>
          <w:noProof/>
        </w:rPr>
        <w:drawing>
          <wp:inline distT="0" distB="0" distL="0" distR="0" wp14:anchorId="7400F255" wp14:editId="0EB97E54">
            <wp:extent cx="2801435" cy="122486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225" t="34740" r="22997" b="29674"/>
                    <a:stretch/>
                  </pic:blipFill>
                  <pic:spPr bwMode="auto">
                    <a:xfrm>
                      <a:off x="0" y="0"/>
                      <a:ext cx="2801661" cy="1224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61D05" w14:textId="20469188" w:rsidR="00263FFF" w:rsidRDefault="00263FFF" w:rsidP="00263FFF">
      <w:pPr>
        <w:pStyle w:val="a3"/>
        <w:ind w:leftChars="0" w:left="840"/>
        <w:jc w:val="center"/>
        <w:rPr>
          <w:rFonts w:hint="eastAsia"/>
        </w:rPr>
      </w:pPr>
      <w:r>
        <w:rPr>
          <w:rFonts w:hint="eastAsia"/>
        </w:rPr>
        <w:t>圖</w:t>
      </w:r>
      <w:ins w:id="1" w:author="郭柏辰" w:date="2021-05-29T01:04:00Z">
        <w:r w:rsidR="00FE7BF1">
          <w:rPr>
            <w:rFonts w:hint="eastAsia"/>
          </w:rPr>
          <w:t>一</w:t>
        </w:r>
      </w:ins>
      <w:r>
        <w:rPr>
          <w:rFonts w:hint="eastAsia"/>
        </w:rPr>
        <w:t>、</w:t>
      </w:r>
      <w:r>
        <w:rPr>
          <w:rFonts w:hint="eastAsia"/>
        </w:rPr>
        <w:t>a</w:t>
      </w:r>
      <w:r>
        <w:t>lgorithm state diagram</w:t>
      </w:r>
      <w:r>
        <w:rPr>
          <w:rFonts w:hint="eastAsia"/>
        </w:rPr>
        <w:t>。</w:t>
      </w:r>
    </w:p>
    <w:p w14:paraId="6F4A8CE1" w14:textId="163FAE4A" w:rsidR="007C3236" w:rsidRDefault="00263FFF" w:rsidP="00263FFF">
      <w:pPr>
        <w:pStyle w:val="a3"/>
        <w:ind w:leftChars="0" w:left="840"/>
      </w:pPr>
      <w:r>
        <w:rPr>
          <w:rFonts w:hint="eastAsia"/>
        </w:rPr>
        <w:t>因此我們在此分析不同</w:t>
      </w:r>
      <w:r>
        <w:rPr>
          <w:rFonts w:hint="eastAsia"/>
        </w:rPr>
        <w:t>path</w:t>
      </w:r>
      <w:r>
        <w:rPr>
          <w:rFonts w:hint="eastAsia"/>
        </w:rPr>
        <w:t>的結果我們分成</w:t>
      </w:r>
      <w:r>
        <w:rPr>
          <w:rFonts w:hint="eastAsia"/>
        </w:rPr>
        <w:t>3</w:t>
      </w:r>
      <w:r>
        <w:rPr>
          <w:rFonts w:hint="eastAsia"/>
        </w:rPr>
        <w:t>種基本的情況來討論。</w:t>
      </w:r>
      <w:r w:rsidR="00E77E10">
        <w:rPr>
          <w:rFonts w:hint="eastAsia"/>
        </w:rPr>
        <w:t>分別為只有經過一次</w:t>
      </w:r>
      <w:r w:rsidR="00E77E10">
        <w:rPr>
          <w:rFonts w:hint="eastAsia"/>
        </w:rPr>
        <w:t>E</w:t>
      </w:r>
      <w:r w:rsidR="00E77E10">
        <w:t>2</w:t>
      </w:r>
      <w:r w:rsidR="00E77E10">
        <w:rPr>
          <w:rFonts w:hint="eastAsia"/>
        </w:rPr>
        <w:t xml:space="preserve"> p</w:t>
      </w:r>
      <w:r w:rsidR="00E77E10">
        <w:t>ath</w:t>
      </w:r>
      <w:r w:rsidR="00E77E10">
        <w:rPr>
          <w:rFonts w:hint="eastAsia"/>
        </w:rPr>
        <w:t>的情況、需要經過一次</w:t>
      </w:r>
      <w:r w:rsidR="00E77E10">
        <w:rPr>
          <w:rFonts w:hint="eastAsia"/>
        </w:rPr>
        <w:t>E1</w:t>
      </w:r>
      <w:r w:rsidR="00E77E10">
        <w:t>(a&gt;b)</w:t>
      </w:r>
      <w:r w:rsidR="00E77E10">
        <w:rPr>
          <w:rFonts w:hint="eastAsia"/>
        </w:rPr>
        <w:t>的情況以及</w:t>
      </w:r>
      <w:r w:rsidR="00E77E10">
        <w:rPr>
          <w:rFonts w:hint="eastAsia"/>
        </w:rPr>
        <w:t>需要經過一次</w:t>
      </w:r>
      <w:r w:rsidR="00E77E10">
        <w:rPr>
          <w:rFonts w:hint="eastAsia"/>
        </w:rPr>
        <w:t>E1</w:t>
      </w:r>
      <w:r w:rsidR="00E77E10">
        <w:t>(a</w:t>
      </w:r>
      <w:r w:rsidR="00E77E10">
        <w:rPr>
          <w:rFonts w:hint="eastAsia"/>
        </w:rPr>
        <w:t>&lt;</w:t>
      </w:r>
      <w:r w:rsidR="00E77E10">
        <w:t>b)</w:t>
      </w:r>
      <w:r w:rsidR="00E77E10">
        <w:rPr>
          <w:rFonts w:hint="eastAsia"/>
        </w:rPr>
        <w:t>的情況</w:t>
      </w:r>
      <w:r w:rsidR="00E77E10">
        <w:rPr>
          <w:rFonts w:hint="eastAsia"/>
        </w:rPr>
        <w:t>。我們分別以</w:t>
      </w:r>
      <w:r w:rsidR="00E77E10">
        <w:t>(a, b)</w:t>
      </w:r>
      <w:r w:rsidR="00E77E10">
        <w:rPr>
          <w:rFonts w:hint="eastAsia"/>
        </w:rPr>
        <w:t>輸入為</w:t>
      </w:r>
      <w:r w:rsidR="00E77E10">
        <w:rPr>
          <w:rFonts w:hint="eastAsia"/>
        </w:rPr>
        <w:t>(1</w:t>
      </w:r>
      <w:r w:rsidR="00E77E10">
        <w:t>, 1)</w:t>
      </w:r>
      <w:r w:rsidR="00E77E10">
        <w:rPr>
          <w:rFonts w:hint="eastAsia"/>
        </w:rPr>
        <w:t>、</w:t>
      </w:r>
      <w:r w:rsidR="00E77E10">
        <w:rPr>
          <w:rFonts w:hint="eastAsia"/>
        </w:rPr>
        <w:t>(</w:t>
      </w:r>
      <w:r w:rsidR="00E77E10">
        <w:t>2, 1)</w:t>
      </w:r>
      <w:r w:rsidR="00E77E10">
        <w:rPr>
          <w:rFonts w:hint="eastAsia"/>
        </w:rPr>
        <w:t>、</w:t>
      </w:r>
      <w:r w:rsidR="00E77E10">
        <w:rPr>
          <w:rFonts w:hint="eastAsia"/>
        </w:rPr>
        <w:t>(</w:t>
      </w:r>
      <w:r w:rsidR="00E77E10">
        <w:t>1, 2)</w:t>
      </w:r>
      <w:r w:rsidR="00E77E10">
        <w:rPr>
          <w:rFonts w:hint="eastAsia"/>
        </w:rPr>
        <w:t>為</w:t>
      </w:r>
      <w:ins w:id="2" w:author="郭柏辰" w:date="2021-05-29T01:02:00Z">
        <w:r w:rsidR="00CA5CA7">
          <w:rPr>
            <w:rFonts w:hint="eastAsia"/>
          </w:rPr>
          <w:t>例子</w:t>
        </w:r>
      </w:ins>
      <w:del w:id="3" w:author="郭柏辰" w:date="2021-05-29T01:02:00Z">
        <w:r w:rsidR="00E77E10" w:rsidDel="00CA5CA7">
          <w:rPr>
            <w:rFonts w:hint="eastAsia"/>
          </w:rPr>
          <w:delText>例</w:delText>
        </w:r>
      </w:del>
      <w:r w:rsidR="00E77E10">
        <w:rPr>
          <w:rFonts w:hint="eastAsia"/>
        </w:rPr>
        <w:t>丟入分析。</w:t>
      </w:r>
      <w:r w:rsidR="00E27558">
        <w:rPr>
          <w:rFonts w:hint="eastAsia"/>
        </w:rPr>
        <w:t>所得到</w:t>
      </w:r>
      <w:r w:rsidR="00E27558">
        <w:rPr>
          <w:rFonts w:hint="eastAsia"/>
        </w:rPr>
        <w:t>Instruction</w:t>
      </w:r>
      <w:r w:rsidR="00E27558">
        <w:rPr>
          <w:rFonts w:hint="eastAsia"/>
        </w:rPr>
        <w:t>分布如下表</w:t>
      </w:r>
      <w:proofErr w:type="gramStart"/>
      <w:r w:rsidR="00E27558">
        <w:rPr>
          <w:rFonts w:hint="eastAsia"/>
        </w:rPr>
        <w:t>一</w:t>
      </w:r>
      <w:proofErr w:type="gramEnd"/>
      <w:r w:rsidR="00E27558">
        <w:rPr>
          <w:rFonts w:hint="eastAsia"/>
        </w:rPr>
        <w:t>。</w:t>
      </w:r>
    </w:p>
    <w:p w14:paraId="1506ABD2" w14:textId="77777777" w:rsidR="007C3236" w:rsidRDefault="007C3236">
      <w:pPr>
        <w:widowControl/>
      </w:pPr>
      <w:r>
        <w:br w:type="page"/>
      </w:r>
    </w:p>
    <w:p w14:paraId="0B4E1584" w14:textId="6FE68893" w:rsidR="00E27558" w:rsidRDefault="00E27558" w:rsidP="00E27558">
      <w:pPr>
        <w:pStyle w:val="a3"/>
        <w:ind w:leftChars="0" w:left="840"/>
        <w:rPr>
          <w:rFonts w:hint="eastAsia"/>
        </w:rPr>
      </w:pPr>
      <w:r>
        <w:rPr>
          <w:rFonts w:hint="eastAsia"/>
        </w:rPr>
        <w:lastRenderedPageBreak/>
        <w:t>表一、</w:t>
      </w:r>
      <w:r>
        <w:rPr>
          <w:rFonts w:hint="eastAsia"/>
        </w:rPr>
        <w:t>Pr</w:t>
      </w:r>
      <w:r>
        <w:t>oblem 1</w:t>
      </w:r>
      <w:r>
        <w:rPr>
          <w:rFonts w:hint="eastAsia"/>
        </w:rPr>
        <w:t>模擬結果與</w:t>
      </w:r>
      <w:r>
        <w:t>type</w:t>
      </w:r>
      <w:r>
        <w:rPr>
          <w:rFonts w:hint="eastAsia"/>
        </w:rPr>
        <w:t>分布。</w:t>
      </w:r>
    </w:p>
    <w:tbl>
      <w:tblPr>
        <w:tblStyle w:val="a5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849"/>
        <w:gridCol w:w="1275"/>
        <w:gridCol w:w="993"/>
        <w:gridCol w:w="850"/>
        <w:gridCol w:w="851"/>
        <w:gridCol w:w="992"/>
        <w:gridCol w:w="850"/>
        <w:gridCol w:w="851"/>
      </w:tblGrid>
      <w:tr w:rsidR="00E77E10" w14:paraId="12F63191" w14:textId="7546ECE7" w:rsidTr="00E77E10">
        <w:tc>
          <w:tcPr>
            <w:tcW w:w="1849" w:type="dxa"/>
            <w:shd w:val="clear" w:color="auto" w:fill="8EAADB" w:themeFill="accent1" w:themeFillTint="99"/>
          </w:tcPr>
          <w:p w14:paraId="253FFA51" w14:textId="592A2711" w:rsidR="00E77E10" w:rsidRDefault="00E77E10" w:rsidP="00E77E1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>
              <w:t>ituation</w:t>
            </w:r>
          </w:p>
        </w:tc>
        <w:tc>
          <w:tcPr>
            <w:tcW w:w="1275" w:type="dxa"/>
            <w:shd w:val="clear" w:color="auto" w:fill="8EAADB" w:themeFill="accent1" w:themeFillTint="99"/>
          </w:tcPr>
          <w:p w14:paraId="7C0F021C" w14:textId="77777777" w:rsidR="00E77E10" w:rsidRDefault="00E77E10" w:rsidP="00E77E10">
            <w:pPr>
              <w:jc w:val="center"/>
            </w:pPr>
            <w:r>
              <w:rPr>
                <w:rFonts w:hint="eastAsia"/>
              </w:rPr>
              <w:t>In</w:t>
            </w:r>
            <w:r>
              <w:t>struction</w:t>
            </w:r>
          </w:p>
          <w:p w14:paraId="2272C740" w14:textId="512876C5" w:rsidR="00E77E10" w:rsidRDefault="00E77E10" w:rsidP="00E77E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#)</w:t>
            </w:r>
          </w:p>
        </w:tc>
        <w:tc>
          <w:tcPr>
            <w:tcW w:w="993" w:type="dxa"/>
            <w:shd w:val="clear" w:color="auto" w:fill="8EAADB" w:themeFill="accent1" w:themeFillTint="99"/>
          </w:tcPr>
          <w:p w14:paraId="24B71BCA" w14:textId="77777777" w:rsidR="00E77E10" w:rsidRDefault="00E77E10" w:rsidP="00E77E1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>
              <w:t>-type</w:t>
            </w:r>
          </w:p>
          <w:p w14:paraId="2852A337" w14:textId="1FB1CBD5" w:rsidR="00E77E10" w:rsidRDefault="00E77E10" w:rsidP="00E77E1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(</w:t>
            </w:r>
            <w:r>
              <w:t>#)</w:t>
            </w:r>
          </w:p>
        </w:tc>
        <w:tc>
          <w:tcPr>
            <w:tcW w:w="850" w:type="dxa"/>
            <w:shd w:val="clear" w:color="auto" w:fill="8EAADB" w:themeFill="accent1" w:themeFillTint="99"/>
          </w:tcPr>
          <w:p w14:paraId="1840A214" w14:textId="3E2D9E60" w:rsidR="00E77E10" w:rsidRDefault="00E77E10" w:rsidP="00E77E10">
            <w:pPr>
              <w:jc w:val="center"/>
            </w:pPr>
            <w:r>
              <w:t>I-type</w:t>
            </w:r>
          </w:p>
          <w:p w14:paraId="054C3AF8" w14:textId="17CD47B3" w:rsidR="00E77E10" w:rsidRDefault="00E77E10" w:rsidP="00E77E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#)</w:t>
            </w:r>
          </w:p>
        </w:tc>
        <w:tc>
          <w:tcPr>
            <w:tcW w:w="851" w:type="dxa"/>
            <w:shd w:val="clear" w:color="auto" w:fill="8EAADB" w:themeFill="accent1" w:themeFillTint="99"/>
          </w:tcPr>
          <w:p w14:paraId="104D4D21" w14:textId="77777777" w:rsidR="00E77E10" w:rsidRDefault="00E77E10" w:rsidP="00E77E1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J</w:t>
            </w:r>
            <w:r>
              <w:t>-type</w:t>
            </w:r>
          </w:p>
          <w:p w14:paraId="587EE23B" w14:textId="0094A1B1" w:rsidR="00E77E10" w:rsidRDefault="00E77E10" w:rsidP="00E77E1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(</w:t>
            </w:r>
            <w:r>
              <w:t>#)</w:t>
            </w:r>
          </w:p>
        </w:tc>
        <w:tc>
          <w:tcPr>
            <w:tcW w:w="992" w:type="dxa"/>
            <w:shd w:val="clear" w:color="auto" w:fill="8EAADB" w:themeFill="accent1" w:themeFillTint="99"/>
          </w:tcPr>
          <w:p w14:paraId="2AB02E0F" w14:textId="77777777" w:rsidR="00E77E10" w:rsidRDefault="00E77E10" w:rsidP="00E77E1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>
              <w:t>-type</w:t>
            </w:r>
          </w:p>
          <w:p w14:paraId="1093F1BA" w14:textId="61CF07BC" w:rsidR="00E77E10" w:rsidRDefault="00E77E10" w:rsidP="00E77E1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%</w:t>
            </w:r>
            <w:r>
              <w:t>)</w:t>
            </w:r>
          </w:p>
        </w:tc>
        <w:tc>
          <w:tcPr>
            <w:tcW w:w="850" w:type="dxa"/>
            <w:shd w:val="clear" w:color="auto" w:fill="8EAADB" w:themeFill="accent1" w:themeFillTint="99"/>
          </w:tcPr>
          <w:p w14:paraId="1358154B" w14:textId="77777777" w:rsidR="00E77E10" w:rsidRDefault="00E77E10" w:rsidP="00E77E10">
            <w:pPr>
              <w:jc w:val="center"/>
            </w:pPr>
            <w:r>
              <w:t>I-type</w:t>
            </w:r>
          </w:p>
          <w:p w14:paraId="6F806627" w14:textId="6DB9F031" w:rsidR="00E77E10" w:rsidRDefault="00E77E10" w:rsidP="00E77E1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%</w:t>
            </w:r>
            <w:r>
              <w:t>)</w:t>
            </w:r>
          </w:p>
        </w:tc>
        <w:tc>
          <w:tcPr>
            <w:tcW w:w="851" w:type="dxa"/>
            <w:shd w:val="clear" w:color="auto" w:fill="8EAADB" w:themeFill="accent1" w:themeFillTint="99"/>
          </w:tcPr>
          <w:p w14:paraId="653DBFB1" w14:textId="77777777" w:rsidR="00E77E10" w:rsidRDefault="00E77E10" w:rsidP="00E77E1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J</w:t>
            </w:r>
            <w:r>
              <w:t>-type</w:t>
            </w:r>
          </w:p>
          <w:p w14:paraId="3CFB539A" w14:textId="73DC5E0A" w:rsidR="00E77E10" w:rsidRDefault="00E77E10" w:rsidP="00E77E1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%</w:t>
            </w:r>
            <w:r>
              <w:t>)</w:t>
            </w:r>
          </w:p>
        </w:tc>
      </w:tr>
      <w:tr w:rsidR="00E77E10" w14:paraId="5AAACA3A" w14:textId="10C31430" w:rsidTr="00E77E10">
        <w:tc>
          <w:tcPr>
            <w:tcW w:w="1849" w:type="dxa"/>
            <w:shd w:val="clear" w:color="auto" w:fill="8EAADB" w:themeFill="accent1" w:themeFillTint="99"/>
          </w:tcPr>
          <w:p w14:paraId="09D845CC" w14:textId="4C59DDB5" w:rsidR="00E77E10" w:rsidRDefault="00E77E10" w:rsidP="00E77E10">
            <w:pPr>
              <w:pStyle w:val="a3"/>
              <w:ind w:leftChars="0" w:left="0"/>
              <w:jc w:val="center"/>
            </w:pPr>
            <w:r>
              <w:t>Only one E2</w:t>
            </w:r>
          </w:p>
        </w:tc>
        <w:tc>
          <w:tcPr>
            <w:tcW w:w="1275" w:type="dxa"/>
            <w:shd w:val="clear" w:color="auto" w:fill="C5E0B3" w:themeFill="accent6" w:themeFillTint="66"/>
            <w:vAlign w:val="center"/>
          </w:tcPr>
          <w:p w14:paraId="48FA467A" w14:textId="18E34759" w:rsidR="00E77E10" w:rsidRDefault="00E77E10" w:rsidP="00E77E10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26</w:t>
            </w:r>
          </w:p>
        </w:tc>
        <w:tc>
          <w:tcPr>
            <w:tcW w:w="993" w:type="dxa"/>
            <w:shd w:val="clear" w:color="auto" w:fill="C5E0B3" w:themeFill="accent6" w:themeFillTint="66"/>
            <w:vAlign w:val="center"/>
          </w:tcPr>
          <w:p w14:paraId="446E85F8" w14:textId="74088D0A" w:rsidR="00E77E10" w:rsidRDefault="00E77E10" w:rsidP="00E77E10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14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5F165827" w14:textId="0717AB6D" w:rsidR="00E77E10" w:rsidRDefault="00E77E10" w:rsidP="00E77E10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851" w:type="dxa"/>
            <w:shd w:val="clear" w:color="auto" w:fill="C5E0B3" w:themeFill="accent6" w:themeFillTint="66"/>
            <w:vAlign w:val="center"/>
          </w:tcPr>
          <w:p w14:paraId="7740C0EF" w14:textId="32183291" w:rsidR="00E77E10" w:rsidRDefault="00E77E10" w:rsidP="00E77E10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14:paraId="0B45D770" w14:textId="6558A077" w:rsidR="00E77E10" w:rsidRDefault="00E77E10" w:rsidP="00E77E10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0.538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2A8125F5" w14:textId="1410F37D" w:rsidR="00E77E10" w:rsidRDefault="00E77E10" w:rsidP="00E77E10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0.423</w:t>
            </w:r>
          </w:p>
        </w:tc>
        <w:tc>
          <w:tcPr>
            <w:tcW w:w="851" w:type="dxa"/>
            <w:shd w:val="clear" w:color="auto" w:fill="C5E0B3" w:themeFill="accent6" w:themeFillTint="66"/>
            <w:vAlign w:val="center"/>
          </w:tcPr>
          <w:p w14:paraId="26EA35BA" w14:textId="6959B85B" w:rsidR="00E77E10" w:rsidRDefault="00E77E10" w:rsidP="00E77E10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0.038</w:t>
            </w:r>
          </w:p>
        </w:tc>
      </w:tr>
      <w:tr w:rsidR="00E77E10" w14:paraId="774B30AB" w14:textId="021BF492" w:rsidTr="00E77E10">
        <w:tc>
          <w:tcPr>
            <w:tcW w:w="1849" w:type="dxa"/>
            <w:shd w:val="clear" w:color="auto" w:fill="8EAADB" w:themeFill="accent1" w:themeFillTint="99"/>
          </w:tcPr>
          <w:p w14:paraId="651CF1B4" w14:textId="7E6DA69B" w:rsidR="00E77E10" w:rsidRDefault="00E77E10" w:rsidP="00E77E10">
            <w:pPr>
              <w:pStyle w:val="a3"/>
              <w:ind w:leftChars="0" w:left="0"/>
              <w:jc w:val="center"/>
            </w:pPr>
            <w:r>
              <w:t>One E2, one E1(a&gt;b)</w:t>
            </w:r>
          </w:p>
        </w:tc>
        <w:tc>
          <w:tcPr>
            <w:tcW w:w="1275" w:type="dxa"/>
            <w:shd w:val="clear" w:color="auto" w:fill="C5E0B3" w:themeFill="accent6" w:themeFillTint="66"/>
            <w:vAlign w:val="center"/>
          </w:tcPr>
          <w:p w14:paraId="2271700B" w14:textId="1F7BBEE2" w:rsidR="00E77E10" w:rsidRDefault="00E77E10" w:rsidP="00E77E10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39</w:t>
            </w:r>
          </w:p>
        </w:tc>
        <w:tc>
          <w:tcPr>
            <w:tcW w:w="993" w:type="dxa"/>
            <w:shd w:val="clear" w:color="auto" w:fill="C5E0B3" w:themeFill="accent6" w:themeFillTint="66"/>
            <w:vAlign w:val="center"/>
          </w:tcPr>
          <w:p w14:paraId="74E40DD1" w14:textId="320272DF" w:rsidR="00E77E10" w:rsidRDefault="00E77E10" w:rsidP="00E77E10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19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6BF2F120" w14:textId="22FD9980" w:rsidR="00E77E10" w:rsidRDefault="00E77E10" w:rsidP="00E77E10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17</w:t>
            </w:r>
          </w:p>
        </w:tc>
        <w:tc>
          <w:tcPr>
            <w:tcW w:w="851" w:type="dxa"/>
            <w:shd w:val="clear" w:color="auto" w:fill="C5E0B3" w:themeFill="accent6" w:themeFillTint="66"/>
            <w:vAlign w:val="center"/>
          </w:tcPr>
          <w:p w14:paraId="62194F89" w14:textId="75F677B9" w:rsidR="00E77E10" w:rsidRDefault="00E77E10" w:rsidP="00E77E10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14:paraId="2AB0362D" w14:textId="0B5BE534" w:rsidR="00E77E10" w:rsidRDefault="00E77E10" w:rsidP="00E77E10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0.487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2876C1F7" w14:textId="5F74AC11" w:rsidR="00E77E10" w:rsidRDefault="00E77E10" w:rsidP="00E77E10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0.436</w:t>
            </w:r>
          </w:p>
        </w:tc>
        <w:tc>
          <w:tcPr>
            <w:tcW w:w="851" w:type="dxa"/>
            <w:shd w:val="clear" w:color="auto" w:fill="C5E0B3" w:themeFill="accent6" w:themeFillTint="66"/>
            <w:vAlign w:val="center"/>
          </w:tcPr>
          <w:p w14:paraId="058229E8" w14:textId="19FA0083" w:rsidR="00E77E10" w:rsidRDefault="00E77E10" w:rsidP="00E77E10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0.077</w:t>
            </w:r>
          </w:p>
        </w:tc>
      </w:tr>
      <w:tr w:rsidR="00E77E10" w14:paraId="3CE947F1" w14:textId="6D8E6AD8" w:rsidTr="00E77E10">
        <w:tc>
          <w:tcPr>
            <w:tcW w:w="1849" w:type="dxa"/>
            <w:shd w:val="clear" w:color="auto" w:fill="8EAADB" w:themeFill="accent1" w:themeFillTint="99"/>
          </w:tcPr>
          <w:p w14:paraId="1A970742" w14:textId="5F257DDF" w:rsidR="00E77E10" w:rsidRDefault="00E77E10" w:rsidP="00E77E10">
            <w:pPr>
              <w:pStyle w:val="a3"/>
              <w:ind w:leftChars="0" w:left="0"/>
              <w:jc w:val="center"/>
            </w:pPr>
            <w:r>
              <w:t>One E2, one E1(a</w:t>
            </w:r>
            <w:r>
              <w:t>&lt;</w:t>
            </w:r>
            <w:r>
              <w:t>b)</w:t>
            </w:r>
          </w:p>
        </w:tc>
        <w:tc>
          <w:tcPr>
            <w:tcW w:w="1275" w:type="dxa"/>
            <w:shd w:val="clear" w:color="auto" w:fill="C5E0B3" w:themeFill="accent6" w:themeFillTint="66"/>
            <w:vAlign w:val="center"/>
          </w:tcPr>
          <w:p w14:paraId="2EFE41A0" w14:textId="3BD6655C" w:rsidR="00E77E10" w:rsidRDefault="00E77E10" w:rsidP="00E77E10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37</w:t>
            </w:r>
          </w:p>
        </w:tc>
        <w:tc>
          <w:tcPr>
            <w:tcW w:w="993" w:type="dxa"/>
            <w:shd w:val="clear" w:color="auto" w:fill="C5E0B3" w:themeFill="accent6" w:themeFillTint="66"/>
            <w:vAlign w:val="center"/>
          </w:tcPr>
          <w:p w14:paraId="6B285803" w14:textId="26F2707E" w:rsidR="00E77E10" w:rsidRDefault="00E77E10" w:rsidP="00E77E10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17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05C55079" w14:textId="3DD24F84" w:rsidR="00E77E10" w:rsidRDefault="00E77E10" w:rsidP="00E77E10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17</w:t>
            </w:r>
          </w:p>
        </w:tc>
        <w:tc>
          <w:tcPr>
            <w:tcW w:w="851" w:type="dxa"/>
            <w:shd w:val="clear" w:color="auto" w:fill="C5E0B3" w:themeFill="accent6" w:themeFillTint="66"/>
            <w:vAlign w:val="center"/>
          </w:tcPr>
          <w:p w14:paraId="7DACDC4A" w14:textId="48414834" w:rsidR="00E77E10" w:rsidRDefault="00E77E10" w:rsidP="00E77E10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14:paraId="3FB2C458" w14:textId="0B7BD726" w:rsidR="00E77E10" w:rsidRDefault="00E77E10" w:rsidP="00E77E10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0.459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4FA9942C" w14:textId="28F981A2" w:rsidR="00E77E10" w:rsidRDefault="00E77E10" w:rsidP="00E77E10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0.459</w:t>
            </w:r>
          </w:p>
        </w:tc>
        <w:tc>
          <w:tcPr>
            <w:tcW w:w="851" w:type="dxa"/>
            <w:shd w:val="clear" w:color="auto" w:fill="C5E0B3" w:themeFill="accent6" w:themeFillTint="66"/>
            <w:vAlign w:val="center"/>
          </w:tcPr>
          <w:p w14:paraId="0BA5CED5" w14:textId="06EED981" w:rsidR="00E77E10" w:rsidRDefault="00E77E10" w:rsidP="00E77E10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0.081</w:t>
            </w:r>
          </w:p>
        </w:tc>
      </w:tr>
    </w:tbl>
    <w:p w14:paraId="480C7162" w14:textId="2066A5CE" w:rsidR="00263FFF" w:rsidRDefault="00263FFF" w:rsidP="00263FFF">
      <w:pPr>
        <w:pStyle w:val="a3"/>
        <w:ind w:leftChars="0" w:left="840"/>
      </w:pPr>
    </w:p>
    <w:p w14:paraId="1CF38437" w14:textId="5106DBA4" w:rsidR="00263FFF" w:rsidRDefault="00E27558" w:rsidP="00263FFF">
      <w:pPr>
        <w:pStyle w:val="a3"/>
        <w:ind w:leftChars="0" w:left="840"/>
      </w:pPr>
      <w:r>
        <w:rPr>
          <w:rFonts w:hint="eastAsia"/>
        </w:rPr>
        <w:t>另外若是我們分析多個不同的</w:t>
      </w:r>
      <w:r>
        <w:rPr>
          <w:rFonts w:hint="eastAsia"/>
        </w:rPr>
        <w:t>E1</w:t>
      </w:r>
      <w:r>
        <w:rPr>
          <w:rFonts w:hint="eastAsia"/>
        </w:rPr>
        <w:t>個數，可以發現每經過多個</w:t>
      </w:r>
      <w:r>
        <w:rPr>
          <w:rFonts w:hint="eastAsia"/>
        </w:rPr>
        <w:t>E1</w:t>
      </w:r>
      <w:r>
        <w:t xml:space="preserve"> path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t>nstruction</w:t>
      </w:r>
      <w:r>
        <w:rPr>
          <w:rFonts w:hint="eastAsia"/>
        </w:rPr>
        <w:t>數量是固定的，因此如下圖</w:t>
      </w:r>
      <w:del w:id="4" w:author="郭柏辰" w:date="2021-05-29T01:05:00Z">
        <w:r w:rsidDel="00FE7BF1">
          <w:rPr>
            <w:rFonts w:hint="eastAsia"/>
          </w:rPr>
          <w:delText>表</w:delText>
        </w:r>
      </w:del>
      <w:ins w:id="5" w:author="郭柏辰" w:date="2021-05-29T01:05:00Z">
        <w:r w:rsidR="00FE7BF1">
          <w:rPr>
            <w:rFonts w:hint="eastAsia"/>
          </w:rPr>
          <w:t>二</w:t>
        </w:r>
      </w:ins>
      <w:r>
        <w:rPr>
          <w:rFonts w:hint="eastAsia"/>
        </w:rPr>
        <w:t>顯示各種類分布的</w:t>
      </w:r>
      <w:r>
        <w:rPr>
          <w:rFonts w:hint="eastAsia"/>
        </w:rPr>
        <w:t>instruction</w:t>
      </w:r>
      <w:r>
        <w:rPr>
          <w:rFonts w:hint="eastAsia"/>
        </w:rPr>
        <w:t>是直線上升。</w:t>
      </w:r>
    </w:p>
    <w:p w14:paraId="453822CD" w14:textId="77777777" w:rsidR="00E27558" w:rsidRDefault="00E27558" w:rsidP="00263FFF">
      <w:pPr>
        <w:pStyle w:val="a3"/>
        <w:ind w:leftChars="0" w:left="840"/>
        <w:rPr>
          <w:rFonts w:hint="eastAsia"/>
        </w:rPr>
      </w:pPr>
    </w:p>
    <w:p w14:paraId="58AE7B0B" w14:textId="159BE87E" w:rsidR="00E77E10" w:rsidRDefault="00E77E10" w:rsidP="00E27558">
      <w:pPr>
        <w:pStyle w:val="a3"/>
        <w:ind w:leftChars="0" w:left="840"/>
        <w:jc w:val="center"/>
      </w:pPr>
      <w:r>
        <w:rPr>
          <w:noProof/>
        </w:rPr>
        <w:drawing>
          <wp:inline distT="0" distB="0" distL="0" distR="0" wp14:anchorId="71E0E6BD" wp14:editId="389E96D2">
            <wp:extent cx="4564032" cy="2695725"/>
            <wp:effectExtent l="0" t="0" r="8255" b="9525"/>
            <wp:docPr id="2" name="圖表 2">
              <a:extLst xmlns:a="http://schemas.openxmlformats.org/drawingml/2006/main">
                <a:ext uri="{FF2B5EF4-FFF2-40B4-BE49-F238E27FC236}">
                  <a16:creationId xmlns:a16="http://schemas.microsoft.com/office/drawing/2014/main" id="{B8C6DCC3-AE48-40FD-9418-EF42340488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932F155" w14:textId="02C6EB94" w:rsidR="00E27558" w:rsidRDefault="00E27558" w:rsidP="00E27558">
      <w:pPr>
        <w:pStyle w:val="a3"/>
        <w:ind w:leftChars="0" w:left="840"/>
        <w:jc w:val="center"/>
      </w:pPr>
      <w:r>
        <w:rPr>
          <w:rFonts w:hint="eastAsia"/>
        </w:rPr>
        <w:t>圖</w:t>
      </w:r>
      <w:ins w:id="6" w:author="郭柏辰" w:date="2021-05-29T01:05:00Z">
        <w:r w:rsidR="00FE7BF1">
          <w:rPr>
            <w:rFonts w:hint="eastAsia"/>
          </w:rPr>
          <w:t>二</w:t>
        </w:r>
      </w:ins>
      <w:r>
        <w:rPr>
          <w:rFonts w:hint="eastAsia"/>
        </w:rPr>
        <w:t>、</w:t>
      </w:r>
      <w:r>
        <w:rPr>
          <w:rFonts w:hint="eastAsia"/>
        </w:rPr>
        <w:t>E1</w:t>
      </w:r>
      <w:r>
        <w:t>(a&gt;b)</w:t>
      </w:r>
      <w:r>
        <w:rPr>
          <w:rFonts w:hint="eastAsia"/>
        </w:rPr>
        <w:t>個數對</w:t>
      </w:r>
      <w:r>
        <w:rPr>
          <w:rFonts w:hint="eastAsia"/>
        </w:rPr>
        <w:t>i</w:t>
      </w:r>
      <w:r>
        <w:t>nstructions</w:t>
      </w:r>
      <w:r>
        <w:rPr>
          <w:rFonts w:hint="eastAsia"/>
        </w:rPr>
        <w:t>比較。</w:t>
      </w:r>
    </w:p>
    <w:p w14:paraId="3655F7E2" w14:textId="1B137CD5" w:rsidR="00E27558" w:rsidRDefault="00E27558" w:rsidP="00E27558">
      <w:pPr>
        <w:pStyle w:val="a3"/>
        <w:ind w:leftChars="0" w:left="840"/>
        <w:jc w:val="center"/>
      </w:pPr>
    </w:p>
    <w:p w14:paraId="3E993AA2" w14:textId="76B84569" w:rsidR="00E27558" w:rsidRDefault="00E27558" w:rsidP="00E27558">
      <w:pPr>
        <w:pStyle w:val="a3"/>
        <w:ind w:leftChars="0" w:left="840"/>
        <w:rPr>
          <w:rFonts w:hint="eastAsia"/>
        </w:rPr>
      </w:pPr>
      <w:r>
        <w:rPr>
          <w:rFonts w:hint="eastAsia"/>
        </w:rPr>
        <w:t>因此經過分析我們知道每經過一次</w:t>
      </w:r>
      <w:r>
        <w:rPr>
          <w:rFonts w:hint="eastAsia"/>
        </w:rPr>
        <w:t>E1</w:t>
      </w:r>
      <w:r>
        <w:t>(a&gt;b) path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>s</w:t>
      </w:r>
      <w:r>
        <w:t>truction</w:t>
      </w:r>
      <w:r>
        <w:rPr>
          <w:rFonts w:hint="eastAsia"/>
        </w:rPr>
        <w:t>數量多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個，其中</w:t>
      </w:r>
      <w:r>
        <w:rPr>
          <w:rFonts w:hint="eastAsia"/>
        </w:rPr>
        <w:t>R-t</w:t>
      </w:r>
      <w:r>
        <w:t>ype</w:t>
      </w:r>
      <w:r>
        <w:rPr>
          <w:rFonts w:hint="eastAsia"/>
        </w:rPr>
        <w:t>多</w:t>
      </w:r>
      <w:r>
        <w:rPr>
          <w:rFonts w:hint="eastAsia"/>
        </w:rPr>
        <w:t>5</w:t>
      </w:r>
      <w:r>
        <w:rPr>
          <w:rFonts w:hint="eastAsia"/>
        </w:rPr>
        <w:t>個，</w:t>
      </w:r>
      <w:r>
        <w:rPr>
          <w:rFonts w:hint="eastAsia"/>
        </w:rPr>
        <w:t>I</w:t>
      </w:r>
      <w:r>
        <w:rPr>
          <w:rFonts w:hint="eastAsia"/>
        </w:rPr>
        <w:t>-t</w:t>
      </w:r>
      <w:r>
        <w:t>ype</w:t>
      </w:r>
      <w:r>
        <w:rPr>
          <w:rFonts w:hint="eastAsia"/>
        </w:rPr>
        <w:t>多</w:t>
      </w:r>
      <w:r>
        <w:rPr>
          <w:rFonts w:hint="eastAsia"/>
        </w:rPr>
        <w:t>6</w:t>
      </w:r>
      <w:r>
        <w:rPr>
          <w:rFonts w:hint="eastAsia"/>
        </w:rPr>
        <w:t>個，</w:t>
      </w:r>
      <w:r>
        <w:rPr>
          <w:rFonts w:hint="eastAsia"/>
        </w:rPr>
        <w:t>J</w:t>
      </w:r>
      <w:r>
        <w:rPr>
          <w:rFonts w:hint="eastAsia"/>
        </w:rPr>
        <w:t>-t</w:t>
      </w:r>
      <w:r>
        <w:t>ype</w:t>
      </w:r>
      <w:r>
        <w:rPr>
          <w:rFonts w:hint="eastAsia"/>
        </w:rPr>
        <w:t>多</w:t>
      </w:r>
      <w:r>
        <w:rPr>
          <w:rFonts w:hint="eastAsia"/>
        </w:rPr>
        <w:t>2</w:t>
      </w:r>
      <w:r>
        <w:rPr>
          <w:rFonts w:hint="eastAsia"/>
        </w:rPr>
        <w:t>個</w:t>
      </w:r>
      <w:r>
        <w:rPr>
          <w:rFonts w:hint="eastAsia"/>
        </w:rPr>
        <w:t>。另外同理，</w:t>
      </w:r>
      <w:r>
        <w:rPr>
          <w:rFonts w:hint="eastAsia"/>
        </w:rPr>
        <w:t>每經過一次</w:t>
      </w:r>
      <w:r>
        <w:rPr>
          <w:rFonts w:hint="eastAsia"/>
        </w:rPr>
        <w:t>E1</w:t>
      </w:r>
      <w:r>
        <w:t>(a</w:t>
      </w:r>
      <w:r>
        <w:rPr>
          <w:rFonts w:hint="eastAsia"/>
        </w:rPr>
        <w:t>&lt;</w:t>
      </w:r>
      <w:r>
        <w:t>b) path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>s</w:t>
      </w:r>
      <w:r>
        <w:t>truction</w:t>
      </w:r>
      <w:r>
        <w:rPr>
          <w:rFonts w:hint="eastAsia"/>
        </w:rPr>
        <w:t>數量多</w:t>
      </w:r>
      <w:r>
        <w:rPr>
          <w:rFonts w:hint="eastAsia"/>
        </w:rPr>
        <w:t>1</w:t>
      </w:r>
      <w:r w:rsidR="003574A9">
        <w:rPr>
          <w:rFonts w:hint="eastAsia"/>
        </w:rPr>
        <w:t>1</w:t>
      </w:r>
      <w:r>
        <w:rPr>
          <w:rFonts w:hint="eastAsia"/>
        </w:rPr>
        <w:t>個，其中</w:t>
      </w:r>
      <w:r>
        <w:rPr>
          <w:rFonts w:hint="eastAsia"/>
        </w:rPr>
        <w:t>R-t</w:t>
      </w:r>
      <w:r>
        <w:t>ype</w:t>
      </w:r>
      <w:r>
        <w:rPr>
          <w:rFonts w:hint="eastAsia"/>
        </w:rPr>
        <w:t>多</w:t>
      </w:r>
      <w:r>
        <w:rPr>
          <w:rFonts w:hint="eastAsia"/>
        </w:rPr>
        <w:t>3</w:t>
      </w:r>
      <w:r>
        <w:rPr>
          <w:rFonts w:hint="eastAsia"/>
        </w:rPr>
        <w:t>個，</w:t>
      </w:r>
      <w:r>
        <w:rPr>
          <w:rFonts w:hint="eastAsia"/>
        </w:rPr>
        <w:t>I-t</w:t>
      </w:r>
      <w:r>
        <w:t>ype</w:t>
      </w:r>
      <w:r>
        <w:rPr>
          <w:rFonts w:hint="eastAsia"/>
        </w:rPr>
        <w:t>多</w:t>
      </w:r>
      <w:r>
        <w:rPr>
          <w:rFonts w:hint="eastAsia"/>
        </w:rPr>
        <w:t>6</w:t>
      </w:r>
      <w:r>
        <w:rPr>
          <w:rFonts w:hint="eastAsia"/>
        </w:rPr>
        <w:t>個，</w:t>
      </w:r>
      <w:r>
        <w:rPr>
          <w:rFonts w:hint="eastAsia"/>
        </w:rPr>
        <w:t>J-t</w:t>
      </w:r>
      <w:r>
        <w:t>ype</w:t>
      </w:r>
      <w:r>
        <w:rPr>
          <w:rFonts w:hint="eastAsia"/>
        </w:rPr>
        <w:t>多</w:t>
      </w:r>
      <w:r>
        <w:rPr>
          <w:rFonts w:hint="eastAsia"/>
        </w:rPr>
        <w:t>2</w:t>
      </w:r>
      <w:r>
        <w:rPr>
          <w:rFonts w:hint="eastAsia"/>
        </w:rPr>
        <w:t>個。</w:t>
      </w:r>
    </w:p>
    <w:p w14:paraId="338BB893" w14:textId="164BC449" w:rsidR="00E27558" w:rsidRDefault="00E27558" w:rsidP="00E27558">
      <w:pPr>
        <w:pStyle w:val="a3"/>
        <w:ind w:leftChars="0" w:left="840"/>
        <w:jc w:val="center"/>
      </w:pPr>
    </w:p>
    <w:p w14:paraId="73B5D0CD" w14:textId="24AEDD8C" w:rsidR="003574A9" w:rsidRDefault="003574A9" w:rsidP="003574A9">
      <w:pPr>
        <w:pStyle w:val="a3"/>
        <w:ind w:leftChars="0" w:left="840"/>
      </w:pPr>
      <w:r>
        <w:rPr>
          <w:rFonts w:hint="eastAsia"/>
        </w:rPr>
        <w:t>在這裡我們需要討論說為何</w:t>
      </w:r>
      <w:r>
        <w:rPr>
          <w:rFonts w:hint="eastAsia"/>
        </w:rPr>
        <w:t>R</w:t>
      </w:r>
      <w:r>
        <w:t>-type</w:t>
      </w:r>
      <w:r>
        <w:rPr>
          <w:rFonts w:hint="eastAsia"/>
        </w:rPr>
        <w:t>在這兩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類似的路徑中會相差</w:t>
      </w:r>
      <w:r>
        <w:rPr>
          <w:rFonts w:hint="eastAsia"/>
        </w:rPr>
        <w:t>2</w:t>
      </w:r>
      <w:r>
        <w:rPr>
          <w:rFonts w:hint="eastAsia"/>
        </w:rPr>
        <w:t>個，由於為了節省</w:t>
      </w:r>
      <w:r>
        <w:rPr>
          <w:rFonts w:hint="eastAsia"/>
        </w:rPr>
        <w:t>c</w:t>
      </w:r>
      <w:r>
        <w:t xml:space="preserve">ode </w:t>
      </w:r>
      <w:r>
        <w:rPr>
          <w:rFonts w:hint="eastAsia"/>
        </w:rPr>
        <w:t>s</w:t>
      </w:r>
      <w:r>
        <w:t>ize</w:t>
      </w:r>
      <w:r>
        <w:rPr>
          <w:rFonts w:hint="eastAsia"/>
        </w:rPr>
        <w:t>，我們在</w:t>
      </w:r>
      <w:r>
        <w:rPr>
          <w:rFonts w:hint="eastAsia"/>
        </w:rPr>
        <w:t>E1</w:t>
      </w:r>
      <w:r>
        <w:t>(a&gt;b)</w:t>
      </w:r>
      <w:r>
        <w:rPr>
          <w:rFonts w:hint="eastAsia"/>
        </w:rPr>
        <w:t>路徑中預加了</w:t>
      </w:r>
      <w:r>
        <w:rPr>
          <w:rFonts w:hint="eastAsia"/>
        </w:rPr>
        <w:t>b</w:t>
      </w:r>
      <w:r>
        <w:rPr>
          <w:rFonts w:hint="eastAsia"/>
        </w:rPr>
        <w:t>的值讓</w:t>
      </w:r>
      <w:proofErr w:type="gramStart"/>
      <w:r>
        <w:rPr>
          <w:rFonts w:hint="eastAsia"/>
        </w:rPr>
        <w:t>後面扣</w:t>
      </w:r>
      <w:proofErr w:type="gramEnd"/>
      <w:r>
        <w:rPr>
          <w:rFonts w:hint="eastAsia"/>
        </w:rPr>
        <w:t>回</w:t>
      </w:r>
      <w:ins w:id="7" w:author="郭柏辰" w:date="2021-05-29T01:02:00Z">
        <w:r w:rsidR="00CA5CA7">
          <w:rPr>
            <w:rFonts w:hint="eastAsia"/>
          </w:rPr>
          <w:t>來</w:t>
        </w:r>
      </w:ins>
      <w:r>
        <w:rPr>
          <w:rFonts w:hint="eastAsia"/>
        </w:rPr>
        <w:t>，來節省後面需要用的</w:t>
      </w:r>
      <w:r>
        <w:rPr>
          <w:rFonts w:hint="eastAsia"/>
        </w:rPr>
        <w:t>j</w:t>
      </w:r>
      <w:r>
        <w:t>ump instruction</w:t>
      </w:r>
      <w:r>
        <w:rPr>
          <w:rFonts w:hint="eastAsia"/>
        </w:rPr>
        <w:t>數量和</w:t>
      </w:r>
      <w:r>
        <w:rPr>
          <w:rFonts w:hint="eastAsia"/>
        </w:rPr>
        <w:t>c</w:t>
      </w:r>
      <w:r>
        <w:t>ode size</w:t>
      </w:r>
      <w:r>
        <w:rPr>
          <w:rFonts w:hint="eastAsia"/>
        </w:rPr>
        <w:t>。因此我們犧牲了此路徑的速度來換取</w:t>
      </w:r>
      <w:r>
        <w:rPr>
          <w:rFonts w:hint="eastAsia"/>
        </w:rPr>
        <w:t>c</w:t>
      </w:r>
      <w:r>
        <w:t>ode size</w:t>
      </w:r>
      <w:r>
        <w:rPr>
          <w:rFonts w:hint="eastAsia"/>
        </w:rPr>
        <w:t>的優化。</w:t>
      </w:r>
    </w:p>
    <w:p w14:paraId="3BB53D11" w14:textId="3BFA612B" w:rsidR="003574A9" w:rsidRDefault="003574A9" w:rsidP="003574A9">
      <w:pPr>
        <w:pStyle w:val="a3"/>
        <w:ind w:leftChars="0" w:left="840"/>
        <w:jc w:val="center"/>
      </w:pPr>
      <w:r>
        <w:rPr>
          <w:noProof/>
        </w:rPr>
        <w:lastRenderedPageBreak/>
        <w:drawing>
          <wp:inline distT="0" distB="0" distL="0" distR="0" wp14:anchorId="3A49ED41" wp14:editId="6EDEF9C3">
            <wp:extent cx="3635923" cy="1426557"/>
            <wp:effectExtent l="0" t="0" r="3175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566" t="29990" r="22013" b="28560"/>
                    <a:stretch/>
                  </pic:blipFill>
                  <pic:spPr bwMode="auto">
                    <a:xfrm>
                      <a:off x="0" y="0"/>
                      <a:ext cx="3636605" cy="1426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2D8F3F" w14:textId="7F322B4D" w:rsidR="007C3236" w:rsidRPr="00E27558" w:rsidRDefault="007C3236" w:rsidP="007C3236">
      <w:pPr>
        <w:pStyle w:val="a3"/>
        <w:ind w:leftChars="0" w:left="840"/>
        <w:jc w:val="center"/>
        <w:rPr>
          <w:rFonts w:hint="eastAsia"/>
        </w:rPr>
      </w:pPr>
      <w:r>
        <w:rPr>
          <w:rFonts w:hint="eastAsia"/>
        </w:rPr>
        <w:t>圖</w:t>
      </w:r>
      <w:ins w:id="8" w:author="郭柏辰" w:date="2021-05-29T01:05:00Z">
        <w:r w:rsidR="00FE7BF1">
          <w:rPr>
            <w:rFonts w:hint="eastAsia"/>
          </w:rPr>
          <w:t>三</w:t>
        </w:r>
      </w:ins>
      <w:r>
        <w:rPr>
          <w:rFonts w:hint="eastAsia"/>
        </w:rPr>
        <w:t>、解釋上述</w:t>
      </w:r>
      <w:r>
        <w:rPr>
          <w:rFonts w:hint="eastAsia"/>
        </w:rPr>
        <w:t>t</w:t>
      </w:r>
      <w:r>
        <w:t>rade off</w:t>
      </w:r>
      <w:r>
        <w:rPr>
          <w:rFonts w:hint="eastAsia"/>
        </w:rPr>
        <w:t>的部份。</w:t>
      </w:r>
    </w:p>
    <w:p w14:paraId="4E8888DC" w14:textId="3538C37E" w:rsidR="00E77E10" w:rsidRDefault="00E77E10" w:rsidP="00263FFF">
      <w:pPr>
        <w:pStyle w:val="a3"/>
        <w:ind w:leftChars="0" w:left="840"/>
      </w:pPr>
    </w:p>
    <w:p w14:paraId="5DB0926C" w14:textId="635821D6" w:rsidR="003574A9" w:rsidRDefault="00437805" w:rsidP="00263FFF">
      <w:pPr>
        <w:pStyle w:val="a3"/>
        <w:ind w:leftChars="0" w:left="840"/>
      </w:pPr>
      <w:r>
        <w:rPr>
          <w:rFonts w:hint="eastAsia"/>
        </w:rPr>
        <w:t>再來我們分析三種基本的</w:t>
      </w:r>
      <w:r>
        <w:rPr>
          <w:rFonts w:hint="eastAsia"/>
        </w:rPr>
        <w:t>i</w:t>
      </w:r>
      <w:r>
        <w:t>nstruction</w:t>
      </w:r>
      <w:r>
        <w:rPr>
          <w:rFonts w:hint="eastAsia"/>
        </w:rPr>
        <w:t>所使用到的各種類分布如下表</w:t>
      </w:r>
      <w:ins w:id="9" w:author="郭柏辰" w:date="2021-05-29T01:05:00Z">
        <w:r w:rsidR="00FE7BF1">
          <w:rPr>
            <w:rFonts w:hint="eastAsia"/>
          </w:rPr>
          <w:t>二</w:t>
        </w:r>
      </w:ins>
      <w:r>
        <w:rPr>
          <w:rFonts w:hint="eastAsia"/>
        </w:rPr>
        <w:t>。</w:t>
      </w:r>
    </w:p>
    <w:p w14:paraId="5E5C4F5B" w14:textId="77777777" w:rsidR="007C3236" w:rsidRDefault="007C3236" w:rsidP="00263FFF">
      <w:pPr>
        <w:pStyle w:val="a3"/>
        <w:ind w:leftChars="0" w:left="840"/>
        <w:rPr>
          <w:rFonts w:hint="eastAsia"/>
        </w:rPr>
      </w:pPr>
    </w:p>
    <w:p w14:paraId="6AD599FC" w14:textId="41CCA690" w:rsidR="00437805" w:rsidRDefault="00437805" w:rsidP="00263FFF">
      <w:pPr>
        <w:pStyle w:val="a3"/>
        <w:ind w:leftChars="0" w:left="840"/>
        <w:rPr>
          <w:rFonts w:hint="eastAsia"/>
        </w:rPr>
      </w:pPr>
      <w:r>
        <w:rPr>
          <w:rFonts w:hint="eastAsia"/>
        </w:rPr>
        <w:t>表</w:t>
      </w:r>
      <w:ins w:id="10" w:author="郭柏辰" w:date="2021-05-29T01:05:00Z">
        <w:r w:rsidR="00FE7BF1">
          <w:rPr>
            <w:rFonts w:hint="eastAsia"/>
          </w:rPr>
          <w:t>二</w:t>
        </w:r>
      </w:ins>
      <w:r>
        <w:rPr>
          <w:rFonts w:hint="eastAsia"/>
        </w:rPr>
        <w:t>、</w:t>
      </w:r>
      <w:r>
        <w:rPr>
          <w:rFonts w:hint="eastAsia"/>
        </w:rPr>
        <w:t>P</w:t>
      </w:r>
      <w:r>
        <w:t>roblem</w:t>
      </w:r>
      <w:r>
        <w:rPr>
          <w:rFonts w:hint="eastAsia"/>
        </w:rPr>
        <w:t xml:space="preserve"> </w:t>
      </w:r>
      <w:r>
        <w:t>1</w:t>
      </w:r>
      <w:del w:id="11" w:author="郭柏辰" w:date="2021-05-29T01:05:00Z">
        <w:r w:rsidDel="00FE7BF1">
          <w:delText>,</w:delText>
        </w:r>
      </w:del>
      <w:r>
        <w:rPr>
          <w:rFonts w:hint="eastAsia"/>
        </w:rPr>
        <w:t>各種類分布。</w:t>
      </w:r>
    </w:p>
    <w:tbl>
      <w:tblPr>
        <w:tblStyle w:val="a5"/>
        <w:tblW w:w="6099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1508"/>
        <w:gridCol w:w="759"/>
        <w:gridCol w:w="851"/>
        <w:gridCol w:w="992"/>
        <w:gridCol w:w="1133"/>
        <w:gridCol w:w="856"/>
      </w:tblGrid>
      <w:tr w:rsidR="00437805" w14:paraId="5BFD7C46" w14:textId="088189CF" w:rsidTr="00437805">
        <w:tc>
          <w:tcPr>
            <w:tcW w:w="1508" w:type="dxa"/>
            <w:shd w:val="clear" w:color="auto" w:fill="8EAADB" w:themeFill="accent1" w:themeFillTint="99"/>
          </w:tcPr>
          <w:p w14:paraId="0851883A" w14:textId="77777777" w:rsidR="00437805" w:rsidRDefault="00437805" w:rsidP="003574A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>
              <w:t>ituation</w:t>
            </w:r>
          </w:p>
        </w:tc>
        <w:tc>
          <w:tcPr>
            <w:tcW w:w="759" w:type="dxa"/>
            <w:shd w:val="clear" w:color="auto" w:fill="8EAADB" w:themeFill="accent1" w:themeFillTint="99"/>
            <w:vAlign w:val="center"/>
          </w:tcPr>
          <w:p w14:paraId="08B76198" w14:textId="77777777" w:rsidR="00437805" w:rsidRDefault="00437805" w:rsidP="003574A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ALU</w:t>
            </w:r>
          </w:p>
          <w:p w14:paraId="528F2CFC" w14:textId="1F73778B" w:rsidR="00437805" w:rsidRDefault="00437805" w:rsidP="003574A9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(#)</w:t>
            </w:r>
          </w:p>
        </w:tc>
        <w:tc>
          <w:tcPr>
            <w:tcW w:w="851" w:type="dxa"/>
            <w:shd w:val="clear" w:color="auto" w:fill="8EAADB" w:themeFill="accent1" w:themeFillTint="99"/>
            <w:vAlign w:val="center"/>
          </w:tcPr>
          <w:p w14:paraId="7B246C6F" w14:textId="77777777" w:rsidR="00437805" w:rsidRDefault="00437805" w:rsidP="003574A9">
            <w:pPr>
              <w:pStyle w:val="a3"/>
              <w:ind w:leftChars="0" w:left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Jump</w:t>
            </w:r>
          </w:p>
          <w:p w14:paraId="5A505586" w14:textId="467B16BF" w:rsidR="00437805" w:rsidRDefault="00437805" w:rsidP="003574A9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(#)</w:t>
            </w:r>
          </w:p>
        </w:tc>
        <w:tc>
          <w:tcPr>
            <w:tcW w:w="992" w:type="dxa"/>
            <w:shd w:val="clear" w:color="auto" w:fill="8EAADB" w:themeFill="accent1" w:themeFillTint="99"/>
            <w:vAlign w:val="center"/>
          </w:tcPr>
          <w:p w14:paraId="00266B50" w14:textId="77777777" w:rsidR="00437805" w:rsidRDefault="00437805" w:rsidP="003574A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Branch</w:t>
            </w:r>
          </w:p>
          <w:p w14:paraId="7CB4CDAF" w14:textId="5CEF8246" w:rsidR="00437805" w:rsidRDefault="00437805" w:rsidP="003574A9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(#)</w:t>
            </w:r>
          </w:p>
        </w:tc>
        <w:tc>
          <w:tcPr>
            <w:tcW w:w="1133" w:type="dxa"/>
            <w:shd w:val="clear" w:color="auto" w:fill="8EAADB" w:themeFill="accent1" w:themeFillTint="99"/>
            <w:vAlign w:val="center"/>
          </w:tcPr>
          <w:p w14:paraId="362BF9F7" w14:textId="77777777" w:rsidR="00437805" w:rsidRDefault="00437805" w:rsidP="003574A9">
            <w:pPr>
              <w:pStyle w:val="a3"/>
              <w:ind w:leftChars="0" w:left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Memory</w:t>
            </w:r>
          </w:p>
          <w:p w14:paraId="20CA09AA" w14:textId="50214C93" w:rsidR="00437805" w:rsidRDefault="00437805" w:rsidP="003574A9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(#)</w:t>
            </w:r>
          </w:p>
        </w:tc>
        <w:tc>
          <w:tcPr>
            <w:tcW w:w="856" w:type="dxa"/>
            <w:shd w:val="clear" w:color="auto" w:fill="8EAADB" w:themeFill="accent1" w:themeFillTint="99"/>
            <w:vAlign w:val="center"/>
          </w:tcPr>
          <w:p w14:paraId="58E11441" w14:textId="77777777" w:rsidR="00437805" w:rsidRDefault="00437805" w:rsidP="003574A9">
            <w:pPr>
              <w:pStyle w:val="a3"/>
              <w:ind w:leftChars="0" w:left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Other</w:t>
            </w:r>
          </w:p>
          <w:p w14:paraId="423E4A14" w14:textId="4DD2D83B" w:rsidR="00437805" w:rsidRDefault="00437805" w:rsidP="003574A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(#)</w:t>
            </w:r>
          </w:p>
        </w:tc>
      </w:tr>
      <w:tr w:rsidR="00437805" w14:paraId="5245932E" w14:textId="06C44A2B" w:rsidTr="00437805">
        <w:tc>
          <w:tcPr>
            <w:tcW w:w="1508" w:type="dxa"/>
            <w:shd w:val="clear" w:color="auto" w:fill="8EAADB" w:themeFill="accent1" w:themeFillTint="99"/>
          </w:tcPr>
          <w:p w14:paraId="2695649F" w14:textId="77777777" w:rsidR="00437805" w:rsidRDefault="00437805" w:rsidP="003574A9">
            <w:pPr>
              <w:pStyle w:val="a3"/>
              <w:ind w:leftChars="0" w:left="0"/>
              <w:jc w:val="center"/>
            </w:pPr>
            <w:r>
              <w:t>Only one E2</w:t>
            </w:r>
          </w:p>
        </w:tc>
        <w:tc>
          <w:tcPr>
            <w:tcW w:w="759" w:type="dxa"/>
            <w:shd w:val="clear" w:color="auto" w:fill="C5E0B3" w:themeFill="accent6" w:themeFillTint="66"/>
            <w:vAlign w:val="center"/>
          </w:tcPr>
          <w:p w14:paraId="4C41DD69" w14:textId="06DE20E3" w:rsidR="00437805" w:rsidRDefault="00437805" w:rsidP="003574A9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851" w:type="dxa"/>
            <w:shd w:val="clear" w:color="auto" w:fill="C5E0B3" w:themeFill="accent6" w:themeFillTint="66"/>
            <w:vAlign w:val="center"/>
          </w:tcPr>
          <w:p w14:paraId="15D7E116" w14:textId="2CC20592" w:rsidR="00437805" w:rsidRDefault="00437805" w:rsidP="003574A9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14:paraId="15E2B79A" w14:textId="3661829C" w:rsidR="00437805" w:rsidRDefault="00437805" w:rsidP="003574A9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133" w:type="dxa"/>
            <w:shd w:val="clear" w:color="auto" w:fill="C5E0B3" w:themeFill="accent6" w:themeFillTint="66"/>
            <w:vAlign w:val="center"/>
          </w:tcPr>
          <w:p w14:paraId="35AA41AC" w14:textId="0191C3C1" w:rsidR="00437805" w:rsidRDefault="00437805" w:rsidP="003574A9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56" w:type="dxa"/>
            <w:shd w:val="clear" w:color="auto" w:fill="C5E0B3" w:themeFill="accent6" w:themeFillTint="66"/>
            <w:vAlign w:val="center"/>
          </w:tcPr>
          <w:p w14:paraId="5FA63C33" w14:textId="7BEF1468" w:rsidR="00437805" w:rsidRDefault="00437805" w:rsidP="003574A9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13</w:t>
            </w:r>
          </w:p>
        </w:tc>
      </w:tr>
      <w:tr w:rsidR="00437805" w14:paraId="69351D5E" w14:textId="52AFF61E" w:rsidTr="00437805">
        <w:tc>
          <w:tcPr>
            <w:tcW w:w="1508" w:type="dxa"/>
            <w:shd w:val="clear" w:color="auto" w:fill="8EAADB" w:themeFill="accent1" w:themeFillTint="99"/>
          </w:tcPr>
          <w:p w14:paraId="522C25EC" w14:textId="77777777" w:rsidR="00437805" w:rsidRDefault="00437805" w:rsidP="003574A9">
            <w:pPr>
              <w:pStyle w:val="a3"/>
              <w:ind w:leftChars="0" w:left="0"/>
              <w:jc w:val="center"/>
            </w:pPr>
            <w:r>
              <w:t>One E2, one E1(a&gt;b)</w:t>
            </w:r>
          </w:p>
        </w:tc>
        <w:tc>
          <w:tcPr>
            <w:tcW w:w="759" w:type="dxa"/>
            <w:shd w:val="clear" w:color="auto" w:fill="C5E0B3" w:themeFill="accent6" w:themeFillTint="66"/>
            <w:vAlign w:val="center"/>
          </w:tcPr>
          <w:p w14:paraId="02B7C340" w14:textId="19DB9102" w:rsidR="00437805" w:rsidRDefault="00437805" w:rsidP="003574A9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851" w:type="dxa"/>
            <w:shd w:val="clear" w:color="auto" w:fill="C5E0B3" w:themeFill="accent6" w:themeFillTint="66"/>
            <w:vAlign w:val="center"/>
          </w:tcPr>
          <w:p w14:paraId="5ECA3308" w14:textId="7547BE27" w:rsidR="00437805" w:rsidRDefault="00437805" w:rsidP="003574A9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14:paraId="0E14B060" w14:textId="08FFF278" w:rsidR="00437805" w:rsidRDefault="00437805" w:rsidP="003574A9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133" w:type="dxa"/>
            <w:shd w:val="clear" w:color="auto" w:fill="C5E0B3" w:themeFill="accent6" w:themeFillTint="66"/>
            <w:vAlign w:val="center"/>
          </w:tcPr>
          <w:p w14:paraId="4ABEFDA9" w14:textId="19FE9FFF" w:rsidR="00437805" w:rsidRDefault="00437805" w:rsidP="003574A9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6" w:type="dxa"/>
            <w:shd w:val="clear" w:color="auto" w:fill="C5E0B3" w:themeFill="accent6" w:themeFillTint="66"/>
            <w:vAlign w:val="center"/>
          </w:tcPr>
          <w:p w14:paraId="1C160B5F" w14:textId="10D6607F" w:rsidR="00437805" w:rsidRDefault="00437805" w:rsidP="003574A9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14</w:t>
            </w:r>
          </w:p>
        </w:tc>
      </w:tr>
      <w:tr w:rsidR="00437805" w14:paraId="0C3EE3F7" w14:textId="7E5ED9D1" w:rsidTr="00437805">
        <w:tc>
          <w:tcPr>
            <w:tcW w:w="1508" w:type="dxa"/>
            <w:shd w:val="clear" w:color="auto" w:fill="8EAADB" w:themeFill="accent1" w:themeFillTint="99"/>
          </w:tcPr>
          <w:p w14:paraId="35B49D41" w14:textId="77777777" w:rsidR="00437805" w:rsidRDefault="00437805" w:rsidP="003574A9">
            <w:pPr>
              <w:pStyle w:val="a3"/>
              <w:ind w:leftChars="0" w:left="0"/>
              <w:jc w:val="center"/>
            </w:pPr>
            <w:r>
              <w:t>One E2, one E1(a&lt;b)</w:t>
            </w:r>
          </w:p>
        </w:tc>
        <w:tc>
          <w:tcPr>
            <w:tcW w:w="759" w:type="dxa"/>
            <w:shd w:val="clear" w:color="auto" w:fill="C5E0B3" w:themeFill="accent6" w:themeFillTint="66"/>
            <w:vAlign w:val="center"/>
          </w:tcPr>
          <w:p w14:paraId="6D0194FC" w14:textId="38008D54" w:rsidR="00437805" w:rsidRDefault="00437805" w:rsidP="003574A9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13</w:t>
            </w:r>
          </w:p>
        </w:tc>
        <w:tc>
          <w:tcPr>
            <w:tcW w:w="851" w:type="dxa"/>
            <w:shd w:val="clear" w:color="auto" w:fill="C5E0B3" w:themeFill="accent6" w:themeFillTint="66"/>
            <w:vAlign w:val="center"/>
          </w:tcPr>
          <w:p w14:paraId="70BD8799" w14:textId="4BFBCB30" w:rsidR="00437805" w:rsidRDefault="00437805" w:rsidP="003574A9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14:paraId="3207E2C2" w14:textId="70645700" w:rsidR="00437805" w:rsidRDefault="00437805" w:rsidP="003574A9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133" w:type="dxa"/>
            <w:shd w:val="clear" w:color="auto" w:fill="C5E0B3" w:themeFill="accent6" w:themeFillTint="66"/>
            <w:vAlign w:val="center"/>
          </w:tcPr>
          <w:p w14:paraId="7392EEC9" w14:textId="18F649E2" w:rsidR="00437805" w:rsidRDefault="00437805" w:rsidP="003574A9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6" w:type="dxa"/>
            <w:shd w:val="clear" w:color="auto" w:fill="C5E0B3" w:themeFill="accent6" w:themeFillTint="66"/>
            <w:vAlign w:val="center"/>
          </w:tcPr>
          <w:p w14:paraId="66DF8BB4" w14:textId="4C3EF640" w:rsidR="00437805" w:rsidRDefault="00437805" w:rsidP="003574A9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14</w:t>
            </w:r>
          </w:p>
        </w:tc>
      </w:tr>
    </w:tbl>
    <w:p w14:paraId="22288A62" w14:textId="090E59C9" w:rsidR="003574A9" w:rsidRDefault="003574A9" w:rsidP="00263FFF">
      <w:pPr>
        <w:pStyle w:val="a3"/>
        <w:ind w:leftChars="0" w:left="840"/>
      </w:pPr>
    </w:p>
    <w:p w14:paraId="5294FB5F" w14:textId="5232BD23" w:rsidR="00437805" w:rsidRDefault="00437805" w:rsidP="00437805">
      <w:pPr>
        <w:pStyle w:val="a3"/>
        <w:ind w:leftChars="0" w:left="840"/>
      </w:pPr>
      <w:r>
        <w:rPr>
          <w:rFonts w:hint="eastAsia"/>
        </w:rPr>
        <w:t>另外，若我們以同樣方法分析</w:t>
      </w:r>
      <w:r>
        <w:rPr>
          <w:rFonts w:hint="eastAsia"/>
        </w:rPr>
        <w:t>E1</w:t>
      </w:r>
      <w:r>
        <w:t xml:space="preserve"> path</w:t>
      </w:r>
      <w:r>
        <w:rPr>
          <w:rFonts w:hint="eastAsia"/>
        </w:rPr>
        <w:t>的數量，我們可以計算出每增加一級</w:t>
      </w:r>
      <w:r>
        <w:rPr>
          <w:rFonts w:hint="eastAsia"/>
        </w:rPr>
        <w:t>E1</w:t>
      </w:r>
      <w:r>
        <w:t xml:space="preserve"> path</w:t>
      </w:r>
      <w:r>
        <w:rPr>
          <w:rFonts w:hint="eastAsia"/>
        </w:rPr>
        <w:t>所需要增加的各種類個數，如下表</w:t>
      </w:r>
      <w:proofErr w:type="gramStart"/>
      <w:ins w:id="12" w:author="郭柏辰" w:date="2021-05-29T01:05:00Z">
        <w:r w:rsidR="00FE7BF1">
          <w:rPr>
            <w:rFonts w:hint="eastAsia"/>
          </w:rPr>
          <w:t>三</w:t>
        </w:r>
      </w:ins>
      <w:proofErr w:type="gramEnd"/>
      <w:r>
        <w:rPr>
          <w:rFonts w:hint="eastAsia"/>
        </w:rPr>
        <w:t>。</w:t>
      </w:r>
    </w:p>
    <w:p w14:paraId="1B056E4C" w14:textId="52BD8F8F" w:rsidR="00EF17D8" w:rsidRDefault="00EF17D8" w:rsidP="00437805">
      <w:pPr>
        <w:pStyle w:val="a3"/>
        <w:ind w:leftChars="0" w:left="840"/>
      </w:pPr>
    </w:p>
    <w:p w14:paraId="4D3947AD" w14:textId="3D8125C1" w:rsidR="007C3236" w:rsidRDefault="007C3236" w:rsidP="00437805">
      <w:pPr>
        <w:pStyle w:val="a3"/>
        <w:ind w:leftChars="0" w:left="840"/>
        <w:rPr>
          <w:rFonts w:hint="eastAsia"/>
        </w:rPr>
      </w:pPr>
      <w:r>
        <w:rPr>
          <w:rFonts w:hint="eastAsia"/>
        </w:rPr>
        <w:t>表</w:t>
      </w:r>
      <w:ins w:id="13" w:author="郭柏辰" w:date="2021-05-29T01:05:00Z">
        <w:r w:rsidR="00FE7BF1">
          <w:rPr>
            <w:rFonts w:hint="eastAsia"/>
          </w:rPr>
          <w:t>三</w:t>
        </w:r>
      </w:ins>
      <w:r>
        <w:rPr>
          <w:rFonts w:hint="eastAsia"/>
        </w:rPr>
        <w:t>、</w:t>
      </w:r>
      <w:r>
        <w:rPr>
          <w:rFonts w:hint="eastAsia"/>
        </w:rPr>
        <w:t>Pr</w:t>
      </w:r>
      <w:r>
        <w:t>oblem 1</w:t>
      </w:r>
      <w:r>
        <w:rPr>
          <w:rFonts w:hint="eastAsia"/>
        </w:rPr>
        <w:t>增加級數的各種類分布。</w:t>
      </w:r>
    </w:p>
    <w:tbl>
      <w:tblPr>
        <w:tblStyle w:val="a5"/>
        <w:tblW w:w="6099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1508"/>
        <w:gridCol w:w="759"/>
        <w:gridCol w:w="851"/>
        <w:gridCol w:w="992"/>
        <w:gridCol w:w="1133"/>
        <w:gridCol w:w="856"/>
      </w:tblGrid>
      <w:tr w:rsidR="00437805" w14:paraId="7947532B" w14:textId="77777777" w:rsidTr="00480F32">
        <w:tc>
          <w:tcPr>
            <w:tcW w:w="1508" w:type="dxa"/>
            <w:shd w:val="clear" w:color="auto" w:fill="8EAADB" w:themeFill="accent1" w:themeFillTint="99"/>
          </w:tcPr>
          <w:p w14:paraId="7F3F6C26" w14:textId="77777777" w:rsidR="00437805" w:rsidRDefault="00437805" w:rsidP="00480F3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>
              <w:t>ituation</w:t>
            </w:r>
          </w:p>
        </w:tc>
        <w:tc>
          <w:tcPr>
            <w:tcW w:w="759" w:type="dxa"/>
            <w:shd w:val="clear" w:color="auto" w:fill="8EAADB" w:themeFill="accent1" w:themeFillTint="99"/>
            <w:vAlign w:val="center"/>
          </w:tcPr>
          <w:p w14:paraId="3F24E491" w14:textId="77777777" w:rsidR="00437805" w:rsidRDefault="00437805" w:rsidP="00480F3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ALU</w:t>
            </w:r>
          </w:p>
          <w:p w14:paraId="056164C6" w14:textId="77777777" w:rsidR="00437805" w:rsidRDefault="00437805" w:rsidP="00480F32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(#)</w:t>
            </w:r>
          </w:p>
        </w:tc>
        <w:tc>
          <w:tcPr>
            <w:tcW w:w="851" w:type="dxa"/>
            <w:shd w:val="clear" w:color="auto" w:fill="8EAADB" w:themeFill="accent1" w:themeFillTint="99"/>
            <w:vAlign w:val="center"/>
          </w:tcPr>
          <w:p w14:paraId="0463A818" w14:textId="77777777" w:rsidR="00437805" w:rsidRDefault="00437805" w:rsidP="00480F32">
            <w:pPr>
              <w:pStyle w:val="a3"/>
              <w:ind w:leftChars="0" w:left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Jump</w:t>
            </w:r>
          </w:p>
          <w:p w14:paraId="7E3461FA" w14:textId="77777777" w:rsidR="00437805" w:rsidRDefault="00437805" w:rsidP="00480F32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(#)</w:t>
            </w:r>
          </w:p>
        </w:tc>
        <w:tc>
          <w:tcPr>
            <w:tcW w:w="992" w:type="dxa"/>
            <w:shd w:val="clear" w:color="auto" w:fill="8EAADB" w:themeFill="accent1" w:themeFillTint="99"/>
            <w:vAlign w:val="center"/>
          </w:tcPr>
          <w:p w14:paraId="3A9FBC0A" w14:textId="77777777" w:rsidR="00437805" w:rsidRDefault="00437805" w:rsidP="00480F3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Branch</w:t>
            </w:r>
          </w:p>
          <w:p w14:paraId="1CFDAE2A" w14:textId="77777777" w:rsidR="00437805" w:rsidRDefault="00437805" w:rsidP="00480F32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(#)</w:t>
            </w:r>
          </w:p>
        </w:tc>
        <w:tc>
          <w:tcPr>
            <w:tcW w:w="1133" w:type="dxa"/>
            <w:shd w:val="clear" w:color="auto" w:fill="8EAADB" w:themeFill="accent1" w:themeFillTint="99"/>
            <w:vAlign w:val="center"/>
          </w:tcPr>
          <w:p w14:paraId="4B0F55A0" w14:textId="77777777" w:rsidR="00437805" w:rsidRDefault="00437805" w:rsidP="00480F32">
            <w:pPr>
              <w:pStyle w:val="a3"/>
              <w:ind w:leftChars="0" w:left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Memory</w:t>
            </w:r>
          </w:p>
          <w:p w14:paraId="2654C932" w14:textId="77777777" w:rsidR="00437805" w:rsidRDefault="00437805" w:rsidP="00480F32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(#)</w:t>
            </w:r>
          </w:p>
        </w:tc>
        <w:tc>
          <w:tcPr>
            <w:tcW w:w="856" w:type="dxa"/>
            <w:shd w:val="clear" w:color="auto" w:fill="8EAADB" w:themeFill="accent1" w:themeFillTint="99"/>
            <w:vAlign w:val="center"/>
          </w:tcPr>
          <w:p w14:paraId="1DB7567D" w14:textId="77777777" w:rsidR="00437805" w:rsidRDefault="00437805" w:rsidP="00480F32">
            <w:pPr>
              <w:pStyle w:val="a3"/>
              <w:ind w:leftChars="0" w:left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Other</w:t>
            </w:r>
          </w:p>
          <w:p w14:paraId="1D7DAC4A" w14:textId="77777777" w:rsidR="00437805" w:rsidRDefault="00437805" w:rsidP="00480F3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(#)</w:t>
            </w:r>
          </w:p>
        </w:tc>
      </w:tr>
      <w:tr w:rsidR="00437805" w14:paraId="215E1BB6" w14:textId="77777777" w:rsidTr="00480F32">
        <w:tc>
          <w:tcPr>
            <w:tcW w:w="1508" w:type="dxa"/>
            <w:shd w:val="clear" w:color="auto" w:fill="8EAADB" w:themeFill="accent1" w:themeFillTint="99"/>
          </w:tcPr>
          <w:p w14:paraId="404E92FB" w14:textId="6F040A88" w:rsidR="00437805" w:rsidRDefault="00437805" w:rsidP="00480F3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 xml:space="preserve">+ </w:t>
            </w:r>
            <w:r>
              <w:t>E</w:t>
            </w:r>
            <w:r>
              <w:rPr>
                <w:rFonts w:hint="eastAsia"/>
              </w:rPr>
              <w:t>1</w:t>
            </w:r>
            <w:r>
              <w:t>(a &gt; b)</w:t>
            </w:r>
          </w:p>
        </w:tc>
        <w:tc>
          <w:tcPr>
            <w:tcW w:w="759" w:type="dxa"/>
            <w:shd w:val="clear" w:color="auto" w:fill="C5E0B3" w:themeFill="accent6" w:themeFillTint="66"/>
            <w:vAlign w:val="center"/>
          </w:tcPr>
          <w:p w14:paraId="2169727D" w14:textId="6CB5CDCB" w:rsidR="00437805" w:rsidRDefault="00EF17D8" w:rsidP="00480F32">
            <w:pPr>
              <w:pStyle w:val="a3"/>
              <w:ind w:leftChars="0" w:left="0"/>
              <w:jc w:val="center"/>
            </w:pPr>
            <w:r>
              <w:rPr>
                <w:color w:val="000000"/>
              </w:rPr>
              <w:t>+</w:t>
            </w:r>
            <w:r w:rsidR="00437805">
              <w:rPr>
                <w:color w:val="000000"/>
              </w:rPr>
              <w:t>5</w:t>
            </w:r>
          </w:p>
        </w:tc>
        <w:tc>
          <w:tcPr>
            <w:tcW w:w="851" w:type="dxa"/>
            <w:shd w:val="clear" w:color="auto" w:fill="C5E0B3" w:themeFill="accent6" w:themeFillTint="66"/>
            <w:vAlign w:val="center"/>
          </w:tcPr>
          <w:p w14:paraId="6559EDF0" w14:textId="15A4E52D" w:rsidR="00437805" w:rsidRDefault="00EF17D8" w:rsidP="00480F32">
            <w:pPr>
              <w:pStyle w:val="a3"/>
              <w:ind w:leftChars="0" w:left="0"/>
              <w:jc w:val="center"/>
            </w:pPr>
            <w:r>
              <w:rPr>
                <w:color w:val="000000"/>
              </w:rPr>
              <w:t>+</w:t>
            </w:r>
            <w:r w:rsidR="00437805">
              <w:rPr>
                <w:color w:val="000000"/>
              </w:rPr>
              <w:t>3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14:paraId="460A09CC" w14:textId="71F8AFB5" w:rsidR="00437805" w:rsidRDefault="00EF17D8" w:rsidP="00480F32">
            <w:pPr>
              <w:pStyle w:val="a3"/>
              <w:ind w:leftChars="0" w:left="0"/>
              <w:jc w:val="center"/>
            </w:pPr>
            <w:r>
              <w:rPr>
                <w:color w:val="000000"/>
              </w:rPr>
              <w:t>+</w:t>
            </w:r>
            <w:r w:rsidR="00437805">
              <w:rPr>
                <w:color w:val="000000"/>
              </w:rPr>
              <w:t>2</w:t>
            </w:r>
          </w:p>
        </w:tc>
        <w:tc>
          <w:tcPr>
            <w:tcW w:w="1133" w:type="dxa"/>
            <w:shd w:val="clear" w:color="auto" w:fill="C5E0B3" w:themeFill="accent6" w:themeFillTint="66"/>
            <w:vAlign w:val="center"/>
          </w:tcPr>
          <w:p w14:paraId="0A26A962" w14:textId="6C79B414" w:rsidR="00437805" w:rsidRDefault="00EF17D8" w:rsidP="00480F32">
            <w:pPr>
              <w:pStyle w:val="a3"/>
              <w:ind w:leftChars="0" w:left="0"/>
              <w:jc w:val="center"/>
            </w:pPr>
            <w:r>
              <w:rPr>
                <w:color w:val="000000"/>
              </w:rPr>
              <w:t>+</w:t>
            </w:r>
            <w:r w:rsidR="00437805">
              <w:rPr>
                <w:color w:val="000000"/>
              </w:rPr>
              <w:t>2</w:t>
            </w:r>
          </w:p>
        </w:tc>
        <w:tc>
          <w:tcPr>
            <w:tcW w:w="856" w:type="dxa"/>
            <w:shd w:val="clear" w:color="auto" w:fill="C5E0B3" w:themeFill="accent6" w:themeFillTint="66"/>
            <w:vAlign w:val="center"/>
          </w:tcPr>
          <w:p w14:paraId="083CD904" w14:textId="13FE50E4" w:rsidR="00437805" w:rsidRDefault="00EF17D8" w:rsidP="00480F32">
            <w:pPr>
              <w:pStyle w:val="a3"/>
              <w:ind w:leftChars="0" w:left="0"/>
              <w:jc w:val="center"/>
            </w:pPr>
            <w:r>
              <w:rPr>
                <w:color w:val="000000"/>
              </w:rPr>
              <w:t>+</w:t>
            </w:r>
            <w:r w:rsidR="00437805">
              <w:rPr>
                <w:color w:val="000000"/>
              </w:rPr>
              <w:t>1</w:t>
            </w:r>
          </w:p>
        </w:tc>
      </w:tr>
      <w:tr w:rsidR="00437805" w14:paraId="620C574F" w14:textId="77777777" w:rsidTr="00480F32">
        <w:tc>
          <w:tcPr>
            <w:tcW w:w="1508" w:type="dxa"/>
            <w:shd w:val="clear" w:color="auto" w:fill="8EAADB" w:themeFill="accent1" w:themeFillTint="99"/>
          </w:tcPr>
          <w:p w14:paraId="3259E3DE" w14:textId="3046F3DE" w:rsidR="00437805" w:rsidRDefault="00437805" w:rsidP="00480F3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 xml:space="preserve">+ </w:t>
            </w:r>
            <w:r>
              <w:t>E</w:t>
            </w:r>
            <w:r>
              <w:rPr>
                <w:rFonts w:hint="eastAsia"/>
              </w:rPr>
              <w:t>1</w:t>
            </w:r>
            <w:r>
              <w:t xml:space="preserve">(a </w:t>
            </w:r>
            <w:r>
              <w:t>&lt;</w:t>
            </w:r>
            <w:r>
              <w:t xml:space="preserve"> b)</w:t>
            </w:r>
          </w:p>
        </w:tc>
        <w:tc>
          <w:tcPr>
            <w:tcW w:w="759" w:type="dxa"/>
            <w:shd w:val="clear" w:color="auto" w:fill="C5E0B3" w:themeFill="accent6" w:themeFillTint="66"/>
            <w:vAlign w:val="center"/>
          </w:tcPr>
          <w:p w14:paraId="3D8791D1" w14:textId="280A31AC" w:rsidR="00437805" w:rsidRDefault="00EF17D8" w:rsidP="00480F32">
            <w:pPr>
              <w:pStyle w:val="a3"/>
              <w:ind w:leftChars="0" w:left="0"/>
              <w:jc w:val="center"/>
            </w:pPr>
            <w:r>
              <w:rPr>
                <w:color w:val="000000"/>
              </w:rPr>
              <w:t>+3</w:t>
            </w:r>
          </w:p>
        </w:tc>
        <w:tc>
          <w:tcPr>
            <w:tcW w:w="851" w:type="dxa"/>
            <w:shd w:val="clear" w:color="auto" w:fill="C5E0B3" w:themeFill="accent6" w:themeFillTint="66"/>
            <w:vAlign w:val="center"/>
          </w:tcPr>
          <w:p w14:paraId="14F1D46C" w14:textId="4F84785C" w:rsidR="00437805" w:rsidRDefault="00EF17D8" w:rsidP="00480F32">
            <w:pPr>
              <w:pStyle w:val="a3"/>
              <w:ind w:leftChars="0" w:left="0"/>
              <w:jc w:val="center"/>
            </w:pPr>
            <w:r>
              <w:rPr>
                <w:color w:val="000000"/>
              </w:rPr>
              <w:t>+3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14:paraId="1C6EF061" w14:textId="501BA48C" w:rsidR="00437805" w:rsidRDefault="00EF17D8" w:rsidP="00480F32">
            <w:pPr>
              <w:pStyle w:val="a3"/>
              <w:ind w:leftChars="0" w:left="0"/>
              <w:jc w:val="center"/>
            </w:pPr>
            <w:r>
              <w:rPr>
                <w:color w:val="000000"/>
              </w:rPr>
              <w:t>+2</w:t>
            </w:r>
          </w:p>
        </w:tc>
        <w:tc>
          <w:tcPr>
            <w:tcW w:w="1133" w:type="dxa"/>
            <w:shd w:val="clear" w:color="auto" w:fill="C5E0B3" w:themeFill="accent6" w:themeFillTint="66"/>
            <w:vAlign w:val="center"/>
          </w:tcPr>
          <w:p w14:paraId="6708751B" w14:textId="12548915" w:rsidR="00437805" w:rsidRDefault="00EF17D8" w:rsidP="00480F32">
            <w:pPr>
              <w:pStyle w:val="a3"/>
              <w:ind w:leftChars="0" w:left="0"/>
              <w:jc w:val="center"/>
            </w:pPr>
            <w:r>
              <w:rPr>
                <w:color w:val="000000"/>
              </w:rPr>
              <w:t>+2</w:t>
            </w:r>
          </w:p>
        </w:tc>
        <w:tc>
          <w:tcPr>
            <w:tcW w:w="856" w:type="dxa"/>
            <w:shd w:val="clear" w:color="auto" w:fill="C5E0B3" w:themeFill="accent6" w:themeFillTint="66"/>
            <w:vAlign w:val="center"/>
          </w:tcPr>
          <w:p w14:paraId="4A816BAB" w14:textId="1E71E46A" w:rsidR="00437805" w:rsidRDefault="00EF17D8" w:rsidP="00480F32">
            <w:pPr>
              <w:pStyle w:val="a3"/>
              <w:ind w:leftChars="0" w:left="0"/>
              <w:jc w:val="center"/>
            </w:pPr>
            <w:r>
              <w:rPr>
                <w:color w:val="000000"/>
              </w:rPr>
              <w:t>+1</w:t>
            </w:r>
          </w:p>
        </w:tc>
      </w:tr>
    </w:tbl>
    <w:p w14:paraId="4E5FC49F" w14:textId="216DA8CF" w:rsidR="00437805" w:rsidRDefault="00437805" w:rsidP="00263FFF">
      <w:pPr>
        <w:pStyle w:val="a3"/>
        <w:ind w:leftChars="0" w:left="840"/>
      </w:pPr>
    </w:p>
    <w:p w14:paraId="06F1C840" w14:textId="00800DD0" w:rsidR="00EF17D8" w:rsidRDefault="00EF17D8" w:rsidP="00263FFF">
      <w:pPr>
        <w:pStyle w:val="a3"/>
        <w:ind w:leftChars="0" w:left="840"/>
      </w:pPr>
      <w:r>
        <w:rPr>
          <w:rFonts w:hint="eastAsia"/>
        </w:rPr>
        <w:t>在此就更清楚表明了我在</w:t>
      </w:r>
      <w:r>
        <w:rPr>
          <w:rFonts w:hint="eastAsia"/>
        </w:rPr>
        <w:t>code</w:t>
      </w:r>
      <w:r>
        <w:rPr>
          <w:rFonts w:hint="eastAsia"/>
        </w:rPr>
        <w:t>中做的取捨，也就是剛好會多</w:t>
      </w:r>
      <w:r>
        <w:t>2</w:t>
      </w:r>
      <w:r>
        <w:rPr>
          <w:rFonts w:hint="eastAsia"/>
        </w:rPr>
        <w:t>次的</w:t>
      </w:r>
      <w:r>
        <w:rPr>
          <w:rFonts w:hint="eastAsia"/>
        </w:rPr>
        <w:t>ALU</w:t>
      </w:r>
      <w:r>
        <w:rPr>
          <w:rFonts w:hint="eastAsia"/>
        </w:rPr>
        <w:t>。</w:t>
      </w:r>
    </w:p>
    <w:p w14:paraId="6C31CCF5" w14:textId="19ADA227" w:rsidR="00EF17D8" w:rsidRDefault="00EF17D8" w:rsidP="00263FFF">
      <w:pPr>
        <w:pStyle w:val="a3"/>
        <w:ind w:leftChars="0" w:left="840"/>
      </w:pPr>
    </w:p>
    <w:p w14:paraId="35096DC3" w14:textId="2214A8C9" w:rsidR="00B21193" w:rsidRDefault="00B21193" w:rsidP="00B21193">
      <w:pPr>
        <w:pStyle w:val="a3"/>
        <w:ind w:leftChars="0" w:left="840"/>
        <w:rPr>
          <w:rFonts w:hint="eastAsia"/>
        </w:rPr>
      </w:pPr>
      <w:r>
        <w:rPr>
          <w:rFonts w:hint="eastAsia"/>
        </w:rPr>
        <w:t>最後我們檢視我們的</w:t>
      </w:r>
      <w:r>
        <w:rPr>
          <w:rFonts w:hint="eastAsia"/>
        </w:rPr>
        <w:t>c</w:t>
      </w:r>
      <w:r>
        <w:t>ode</w:t>
      </w:r>
      <w:r>
        <w:rPr>
          <w:rFonts w:hint="eastAsia"/>
        </w:rPr>
        <w:t xml:space="preserve"> s</w:t>
      </w:r>
      <w:r>
        <w:t>ize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ompile</w:t>
      </w:r>
      <w:r>
        <w:rPr>
          <w:rFonts w:hint="eastAsia"/>
        </w:rPr>
        <w:t>之後總共使用了</w:t>
      </w:r>
      <w:r>
        <w:t>33</w:t>
      </w:r>
      <w:r>
        <w:rPr>
          <w:rFonts w:hint="eastAsia"/>
        </w:rPr>
        <w:t>個</w:t>
      </w:r>
      <w:r>
        <w:rPr>
          <w:rFonts w:hint="eastAsia"/>
        </w:rPr>
        <w:t>w</w:t>
      </w:r>
      <w:r>
        <w:t>ord</w:t>
      </w:r>
      <w:r>
        <w:rPr>
          <w:rFonts w:hint="eastAsia"/>
        </w:rPr>
        <w:t>的位置來儲存</w:t>
      </w:r>
      <w:r>
        <w:rPr>
          <w:rFonts w:hint="eastAsia"/>
        </w:rPr>
        <w:t>i</w:t>
      </w:r>
      <w:r>
        <w:t>nstructions</w:t>
      </w:r>
      <w:r>
        <w:rPr>
          <w:rFonts w:hint="eastAsia"/>
        </w:rPr>
        <w:t>。</w:t>
      </w:r>
    </w:p>
    <w:p w14:paraId="482B0270" w14:textId="77777777" w:rsidR="00B21193" w:rsidRDefault="00B21193" w:rsidP="00263FFF">
      <w:pPr>
        <w:pStyle w:val="a3"/>
        <w:ind w:leftChars="0" w:left="840"/>
        <w:rPr>
          <w:rFonts w:hint="eastAsia"/>
        </w:rPr>
      </w:pPr>
    </w:p>
    <w:p w14:paraId="15C22FEC" w14:textId="7597E6FC" w:rsidR="00EF06C7" w:rsidRDefault="007C3236" w:rsidP="00EF06C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Ad</w:t>
      </w:r>
      <w:r>
        <w:t>ditional D</w:t>
      </w:r>
      <w:r w:rsidR="00EF06C7">
        <w:t>iscussion</w:t>
      </w:r>
    </w:p>
    <w:p w14:paraId="1D8ACE1E" w14:textId="37E14740" w:rsidR="00845C4F" w:rsidRDefault="00845C4F" w:rsidP="00845C4F">
      <w:pPr>
        <w:pStyle w:val="a3"/>
        <w:ind w:leftChars="0" w:left="840"/>
      </w:pPr>
      <w:r>
        <w:rPr>
          <w:rFonts w:hint="eastAsia"/>
        </w:rPr>
        <w:t>證明此演算法的正確性以及其有限次數性。</w:t>
      </w:r>
    </w:p>
    <w:p w14:paraId="58772A2E" w14:textId="63D93FDE" w:rsidR="00845C4F" w:rsidRDefault="00845C4F" w:rsidP="00845C4F">
      <w:pPr>
        <w:pStyle w:val="a3"/>
        <w:ind w:leftChars="0" w:left="840"/>
      </w:pPr>
      <w:r>
        <w:rPr>
          <w:rFonts w:hint="eastAsia"/>
        </w:rPr>
        <w:t>定理：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q+r→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gcd⁡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, r)</m:t>
        </m:r>
      </m:oMath>
    </w:p>
    <w:p w14:paraId="5B9A7C4F" w14:textId="55D0B8A9" w:rsidR="00845C4F" w:rsidRDefault="00845C4F" w:rsidP="00845C4F">
      <w:pPr>
        <w:pStyle w:val="a3"/>
        <w:ind w:leftChars="0" w:left="840"/>
      </w:pPr>
      <w:r>
        <w:rPr>
          <w:rFonts w:hint="eastAsia"/>
        </w:rPr>
        <w:t>證明：</w:t>
      </w:r>
      <w:proofErr w:type="gramStart"/>
      <w:r>
        <w:rPr>
          <w:rFonts w:hint="eastAsia"/>
        </w:rPr>
        <w:t>假定兩數</w:t>
      </w:r>
      <w:proofErr w:type="gramEnd"/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rPr>
          <w:rFonts w:hint="eastAsia"/>
        </w:rPr>
        <w:t>分別代表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</m:func>
      </m:oMath>
      <w:r>
        <w:rPr>
          <w:rFonts w:hint="eastAsia"/>
        </w:rPr>
        <w:t>、</w:t>
      </w:r>
      <m:oMath>
        <m:r>
          <m:rPr>
            <m:sty m:val="p"/>
          </m:rPr>
          <w:rPr>
            <w:rFonts w:ascii="Cambria Math" w:hAnsi="Cambria Math"/>
          </w:rPr>
          <m:t>gcd⁡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, r)</m:t>
        </m:r>
      </m:oMath>
      <w:r>
        <w:rPr>
          <w:rFonts w:hint="eastAsia"/>
        </w:rPr>
        <w:t>的值，即</w:t>
      </w:r>
    </w:p>
    <w:p w14:paraId="526C2274" w14:textId="2F52C2CA" w:rsidR="00845C4F" w:rsidRDefault="00845C4F" w:rsidP="00845C4F">
      <w:pPr>
        <w:pStyle w:val="a3"/>
        <w:ind w:leftChars="0" w:left="840"/>
        <w:rPr>
          <w:rFonts w:hint="eastAsia"/>
        </w:rPr>
      </w:pPr>
      <m:oMathPara>
        <m:oMath>
          <m:r>
            <w:rPr>
              <w:rFonts w:ascii="Cambria Math" w:hAnsi="Cambria Math"/>
            </w:rPr>
            <w:lastRenderedPageBreak/>
            <m:t>g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gcd⁡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)</m:t>
          </m:r>
        </m:oMath>
      </m:oMathPara>
    </w:p>
    <w:p w14:paraId="6C3A631C" w14:textId="5B43E2C8" w:rsidR="00845C4F" w:rsidRPr="00845C4F" w:rsidRDefault="00845C4F" w:rsidP="00845C4F">
      <w:pPr>
        <w:pStyle w:val="a3"/>
        <w:ind w:leftChars="0" w:left="840"/>
      </w:pPr>
      <m:oMathPara>
        <m:oMath>
          <m:r>
            <w:rPr>
              <w:rFonts w:ascii="Cambria Math" w:hAnsi="Cambria Math"/>
            </w:rPr>
            <m:t>h=</m:t>
          </m:r>
          <m:r>
            <m:rPr>
              <m:sty m:val="p"/>
            </m:rPr>
            <w:rPr>
              <w:rFonts w:ascii="Cambria Math" w:hAnsi="Cambria Math"/>
            </w:rPr>
            <m:t>gcd⁡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, r)</m:t>
          </m:r>
        </m:oMath>
      </m:oMathPara>
    </w:p>
    <w:p w14:paraId="37A48D96" w14:textId="06680E58" w:rsidR="00845C4F" w:rsidRDefault="00845C4F" w:rsidP="00845C4F">
      <w:pPr>
        <w:pStyle w:val="a3"/>
        <w:numPr>
          <w:ilvl w:val="0"/>
          <w:numId w:val="4"/>
        </w:numPr>
        <w:ind w:leftChars="0"/>
      </w:pPr>
      <m:oMath>
        <m:r>
          <w:rPr>
            <w:rFonts w:ascii="Cambria Math" w:hAnsi="Cambria Math"/>
          </w:rPr>
          <m:t>g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且</m:t>
            </m:r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b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∵r=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q→q|r∴g≤h</m:t>
        </m:r>
      </m:oMath>
    </w:p>
    <w:p w14:paraId="6241B0AF" w14:textId="3736D5E8" w:rsidR="006B1C1C" w:rsidRDefault="006B1C1C" w:rsidP="00845C4F">
      <w:pPr>
        <w:pStyle w:val="a3"/>
        <w:numPr>
          <w:ilvl w:val="0"/>
          <w:numId w:val="4"/>
        </w:numPr>
        <w:ind w:leftChars="0"/>
      </w:pPr>
      <m:oMath>
        <m:r>
          <w:rPr>
            <w:rFonts w:ascii="Cambria Math" w:hAnsi="Cambria Math"/>
          </w:rPr>
          <m:t>h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 w:hint="eastAsia"/>
              </w:rPr>
              <m:t>且</m:t>
            </m:r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r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∵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q+r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∴g</m:t>
        </m:r>
        <m: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h</m:t>
        </m:r>
      </m:oMath>
    </w:p>
    <w:p w14:paraId="48C4EA0E" w14:textId="35C98103" w:rsidR="006B1C1C" w:rsidRDefault="006B1C1C" w:rsidP="006B1C1C">
      <w:pPr>
        <w:ind w:left="840"/>
      </w:pPr>
      <w:r>
        <w:rPr>
          <w:rFonts w:hint="eastAsia"/>
        </w:rPr>
        <w:t>根據上</w:t>
      </w:r>
      <w:r>
        <w:rPr>
          <w:rFonts w:hint="eastAsia"/>
        </w:rPr>
        <w:t>(1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關係式，可知</w:t>
      </w:r>
      <w:r>
        <w:rPr>
          <w:rFonts w:hint="eastAsia"/>
        </w:rPr>
        <w:t>g</w:t>
      </w:r>
      <w:r>
        <w:t xml:space="preserve"> = h</w:t>
      </w:r>
      <w:r>
        <w:rPr>
          <w:rFonts w:hint="eastAsia"/>
        </w:rPr>
        <w:t>，即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gcd⁡</m:t>
        </m:r>
        <m:r>
          <w:rPr>
            <w:rFonts w:ascii="Cambria Math" w:hAnsi="Cambria Math"/>
          </w:rPr>
          <m:t>(n, r)</m:t>
        </m:r>
      </m:oMath>
    </w:p>
    <w:p w14:paraId="740143AD" w14:textId="0D94F500" w:rsidR="006B1C1C" w:rsidRDefault="006B1C1C" w:rsidP="006B1C1C">
      <w:pPr>
        <w:ind w:left="840"/>
      </w:pPr>
      <w:r>
        <w:rPr>
          <w:rFonts w:hint="eastAsia"/>
        </w:rPr>
        <w:t>那在此我們</w:t>
      </w:r>
      <w:r>
        <w:rPr>
          <w:rFonts w:hint="eastAsia"/>
        </w:rPr>
        <w:t>implement</w:t>
      </w:r>
      <w:r>
        <w:rPr>
          <w:rFonts w:hint="eastAsia"/>
        </w:rPr>
        <w:t>演算法的方法為令</w:t>
      </w:r>
      <w:r>
        <w:rPr>
          <w:rFonts w:hint="eastAsia"/>
        </w:rPr>
        <w:t>q</w:t>
      </w:r>
      <w:r>
        <w:rPr>
          <w:rFonts w:hint="eastAsia"/>
        </w:rPr>
        <w:t>為</w:t>
      </w:r>
      <m:oMath>
        <m:r>
          <w:rPr>
            <w:rFonts w:ascii="Cambria Math" w:hAnsi="Cambria Math"/>
          </w:rPr>
          <m:t>±1</m:t>
        </m:r>
      </m:oMath>
      <w:r>
        <w:rPr>
          <w:rFonts w:hint="eastAsia"/>
        </w:rPr>
        <w:t>，根據</w:t>
      </w:r>
      <w:r w:rsidR="00FE5E15">
        <w:t>a</w:t>
      </w:r>
      <w:r>
        <w:rPr>
          <w:rFonts w:hint="eastAsia"/>
        </w:rPr>
        <w:t>、</w:t>
      </w:r>
      <w:r w:rsidR="00FE5E15">
        <w:t>b</w:t>
      </w:r>
      <w:r>
        <w:rPr>
          <w:rFonts w:hint="eastAsia"/>
        </w:rPr>
        <w:t>誰大來改變</w:t>
      </w:r>
      <w:r>
        <w:rPr>
          <w:rFonts w:hint="eastAsia"/>
        </w:rPr>
        <w:t>q</w:t>
      </w:r>
      <w:r>
        <w:rPr>
          <w:rFonts w:hint="eastAsia"/>
        </w:rPr>
        <w:t>值。</w:t>
      </w:r>
      <w:r w:rsidR="00FE5E15">
        <w:rPr>
          <w:rFonts w:hint="eastAsia"/>
        </w:rPr>
        <w:t>那根據我們每一次的運算都會使得下一級的</w:t>
      </w:r>
      <w:r w:rsidR="00FE5E15">
        <w:t>a</w:t>
      </w:r>
      <w:r w:rsidR="00FE5E15">
        <w:rPr>
          <w:rFonts w:hint="eastAsia"/>
        </w:rPr>
        <w:t>、</w:t>
      </w:r>
      <w:r w:rsidR="00FE5E15">
        <w:t>b</w:t>
      </w:r>
      <w:r w:rsidR="00FE5E15">
        <w:rPr>
          <w:rFonts w:hint="eastAsia"/>
        </w:rPr>
        <w:t>小於上一級，也就是</w:t>
      </w:r>
      <w:r w:rsidR="00FE5E15">
        <w:t xml:space="preserve">if a &gt; b,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gcd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 xml:space="preserve"> gcd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hAnsi="Cambria Math" w:hint="eastAsia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FE5E15">
        <w:rPr>
          <w:rFonts w:hint="eastAsia"/>
        </w:rPr>
        <w:t>，其中因為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∈positive interger</m:t>
        </m:r>
        <m:r>
          <w:rPr>
            <w:rFonts w:ascii="Cambria Math" w:hAnsi="Cambria Math"/>
          </w:rPr>
          <m:t>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∈positive interger</m:t>
        </m:r>
      </m:oMath>
    </w:p>
    <w:p w14:paraId="2687C87C" w14:textId="384E89FA" w:rsidR="00FE5E15" w:rsidRPr="006B1C1C" w:rsidRDefault="00FE5E15" w:rsidP="006B1C1C">
      <w:pPr>
        <w:ind w:left="840"/>
        <w:rPr>
          <w:rFonts w:hint="eastAsia"/>
        </w:rPr>
      </w:pPr>
      <w:r>
        <w:rPr>
          <w:rFonts w:hint="eastAsia"/>
        </w:rPr>
        <w:t>且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 w:hint="eastAsia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。</w:t>
      </w:r>
      <w:r w:rsidR="00F143D7">
        <w:rPr>
          <w:rFonts w:hint="eastAsia"/>
        </w:rPr>
        <w:t>而已知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143D7">
        <w:rPr>
          <w:rFonts w:hint="eastAsia"/>
        </w:rPr>
        <w:t>是有限正整數，因此可以推論有限步驟後，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 w:rsidR="00F143D7">
        <w:rPr>
          <w:rFonts w:hint="eastAsia"/>
        </w:rPr>
        <w:t>可以得到</w:t>
      </w:r>
      <w:r w:rsidR="00F143D7">
        <w:rPr>
          <w:rFonts w:hint="eastAsia"/>
        </w:rPr>
        <w:t>g</w:t>
      </w:r>
      <w:r w:rsidR="00F143D7">
        <w:t>cd</w:t>
      </w:r>
      <w:r w:rsidR="00F143D7">
        <w:rPr>
          <w:rFonts w:hint="eastAsia"/>
        </w:rPr>
        <w:t>的值，其最小值為</w:t>
      </w:r>
      <w:r w:rsidR="00F143D7">
        <w:rPr>
          <w:rFonts w:hint="eastAsia"/>
        </w:rPr>
        <w:t>1</w:t>
      </w:r>
      <w:r w:rsidR="00F143D7">
        <w:rPr>
          <w:rFonts w:hint="eastAsia"/>
        </w:rPr>
        <w:t>。</w:t>
      </w:r>
    </w:p>
    <w:p w14:paraId="3B528803" w14:textId="77777777" w:rsidR="006B1C1C" w:rsidRDefault="006B1C1C" w:rsidP="006B1C1C">
      <w:pPr>
        <w:ind w:left="840"/>
        <w:rPr>
          <w:rFonts w:hint="eastAsia"/>
        </w:rPr>
      </w:pPr>
    </w:p>
    <w:p w14:paraId="6C2FF190" w14:textId="229F229A" w:rsidR="00A90FB2" w:rsidRDefault="00A90FB2" w:rsidP="00A90F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 xml:space="preserve">se </w:t>
      </w:r>
      <w:r w:rsidRPr="00A90FB2">
        <w:t>Euclid's Algorithm</w:t>
      </w:r>
      <w:r>
        <w:t xml:space="preserve"> to solve GCD via </w:t>
      </w:r>
      <w:r>
        <w:t xml:space="preserve">iterative </w:t>
      </w:r>
      <w:proofErr w:type="gramStart"/>
      <w:r>
        <w:t>method</w:t>
      </w:r>
      <w:proofErr w:type="gramEnd"/>
    </w:p>
    <w:p w14:paraId="4DFF3E0B" w14:textId="718519D2" w:rsidR="00EF17D8" w:rsidRDefault="00EF17D8" w:rsidP="00EF17D8">
      <w:pPr>
        <w:pStyle w:val="a3"/>
        <w:numPr>
          <w:ilvl w:val="0"/>
          <w:numId w:val="7"/>
        </w:numPr>
        <w:ind w:leftChars="0"/>
      </w:pPr>
      <w:r>
        <w:t>Approach</w:t>
      </w:r>
    </w:p>
    <w:p w14:paraId="2D4363F6" w14:textId="77777777" w:rsidR="002246CF" w:rsidRDefault="002246CF" w:rsidP="002246CF">
      <w:pPr>
        <w:pStyle w:val="a3"/>
        <w:ind w:leftChars="0" w:left="840"/>
      </w:pPr>
      <w:r>
        <w:rPr>
          <w:rFonts w:hint="eastAsia"/>
        </w:rPr>
        <w:t>先描述</w:t>
      </w:r>
      <w:proofErr w:type="gramStart"/>
      <w:r>
        <w:rPr>
          <w:rFonts w:hint="eastAsia"/>
        </w:rPr>
        <w:t>本小題會</w:t>
      </w:r>
      <w:proofErr w:type="gramEnd"/>
      <w:r>
        <w:rPr>
          <w:rFonts w:hint="eastAsia"/>
        </w:rPr>
        <w:t>使用到基於</w:t>
      </w:r>
      <w:r w:rsidRPr="00A90FB2">
        <w:t>Euclid's Algorithm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個事實如下，題目假定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為兩正整數。</w:t>
      </w:r>
    </w:p>
    <w:p w14:paraId="0D5EA8BD" w14:textId="77777777" w:rsidR="002246CF" w:rsidRPr="00A90FB2" w:rsidRDefault="002246CF" w:rsidP="002246CF">
      <w:pPr>
        <w:pStyle w:val="a3"/>
        <w:ind w:leftChars="0" w:left="840"/>
        <w:rPr>
          <w:rFonts w:ascii="Cambria Math" w:hAnsi="Cambria Math" w:hint="eastAsia"/>
          <w:oMath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E1</m:t>
              </m:r>
            </m:e>
          </m:d>
          <m:r>
            <w:rPr>
              <w:rFonts w:ascii="Cambria Math" w:hAnsi="Cambria Math" w:hint="eastAsia"/>
            </w:rPr>
            <m:t xml:space="preserve">If a </m:t>
          </m:r>
          <m:r>
            <w:rPr>
              <w:rFonts w:ascii="Cambria Math" w:hAnsi="Cambria Math"/>
            </w:rPr>
            <m:t>≠</m:t>
          </m:r>
          <m:r>
            <w:rPr>
              <w:rFonts w:ascii="Cambria Math" w:hAnsi="Cambria Math" w:hint="eastAsia"/>
            </w:rPr>
            <m:t xml:space="preserve"> b, say, a &gt; b,</m:t>
          </m:r>
          <m:r>
            <w:rPr>
              <w:rFonts w:ascii="Cambria Math" w:hAnsi="Cambria Math"/>
            </w:rPr>
            <m:t>then</m:t>
          </m:r>
          <m:r>
            <w:rPr>
              <w:rFonts w:ascii="Cambria Math" w:hAnsi="Cambria Math" w:hint="eastAsia"/>
            </w:rPr>
            <m:t xml:space="preserve"> gcd(a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 w:hint="eastAsia"/>
            </w:rPr>
            <m:t>b) = gcd(a</m:t>
          </m:r>
          <m:r>
            <w:rPr>
              <w:rFonts w:ascii="Cambria Math" w:eastAsia="Cambria Math" w:hAnsi="Cambria Math" w:cs="Cambria Math"/>
            </w:rPr>
            <m:t>-</m:t>
          </m:r>
          <m:r>
            <w:rPr>
              <w:rFonts w:ascii="Cambria Math" w:hAnsi="Cambria Math" w:hint="eastAsia"/>
            </w:rPr>
            <m:t xml:space="preserve"> b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 w:hint="eastAsia"/>
            </w:rPr>
            <m:t xml:space="preserve"> b).</m:t>
          </m:r>
        </m:oMath>
      </m:oMathPara>
    </w:p>
    <w:p w14:paraId="037C225F" w14:textId="77777777" w:rsidR="002246CF" w:rsidRPr="00A90FB2" w:rsidRDefault="002246CF" w:rsidP="002246CF">
      <w:pPr>
        <w:pStyle w:val="a3"/>
        <w:ind w:leftChars="0" w:left="840"/>
        <w:rPr>
          <w:rFonts w:ascii="Cambria Math" w:hAnsi="Cambria Math"/>
          <w:oMath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(E2) If a = b, then gcd(a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b) = a.</m:t>
          </m:r>
        </m:oMath>
      </m:oMathPara>
    </w:p>
    <w:p w14:paraId="4C3F4378" w14:textId="09DC19EF" w:rsidR="002246CF" w:rsidRDefault="002246CF" w:rsidP="002246CF">
      <w:pPr>
        <w:pStyle w:val="a3"/>
        <w:ind w:leftChars="0" w:left="840"/>
      </w:pPr>
      <w:r>
        <w:rPr>
          <w:rFonts w:hint="eastAsia"/>
        </w:rPr>
        <w:t>根據上述兩條件，我們若用</w:t>
      </w:r>
      <w:r>
        <w:t>iterative</w:t>
      </w:r>
      <w:r>
        <w:rPr>
          <w:rFonts w:hint="eastAsia"/>
        </w:rPr>
        <w:t>方法完成的話，我們</w:t>
      </w:r>
      <w:r>
        <w:rPr>
          <w:rFonts w:hint="eastAsia"/>
        </w:rPr>
        <w:t>同樣</w:t>
      </w:r>
      <w:r>
        <w:rPr>
          <w:rFonts w:hint="eastAsia"/>
        </w:rPr>
        <w:t>先</w:t>
      </w:r>
      <w:r>
        <w:rPr>
          <w:rFonts w:hint="eastAsia"/>
        </w:rPr>
        <w:t>在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  <w:r>
        <w:rPr>
          <w:rFonts w:hint="eastAsia"/>
        </w:rPr>
        <w:t>判斷是否</w:t>
      </w:r>
      <w:r>
        <w:rPr>
          <w:rFonts w:hint="eastAsia"/>
        </w:rPr>
        <w:t>E</w:t>
      </w:r>
      <w:r>
        <w:t>2</w:t>
      </w:r>
      <w:r>
        <w:rPr>
          <w:rFonts w:hint="eastAsia"/>
        </w:rPr>
        <w:t>條件成立，因為</w:t>
      </w:r>
      <w:r>
        <w:rPr>
          <w:rFonts w:hint="eastAsia"/>
        </w:rPr>
        <w:t>E2</w:t>
      </w:r>
      <w:r>
        <w:rPr>
          <w:rFonts w:hint="eastAsia"/>
        </w:rPr>
        <w:t>即為此演算法的中止條件，若成立則</w:t>
      </w:r>
      <w:r>
        <w:rPr>
          <w:rFonts w:hint="eastAsia"/>
        </w:rPr>
        <w:t>跳出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圈，</w:t>
      </w:r>
      <w:r>
        <w:rPr>
          <w:rFonts w:hint="eastAsia"/>
        </w:rPr>
        <w:t>直接</w:t>
      </w:r>
      <w:r>
        <w:rPr>
          <w:rFonts w:hint="eastAsia"/>
        </w:rPr>
        <w:t>將數值</w:t>
      </w:r>
      <w:r>
        <w:rPr>
          <w:rFonts w:hint="eastAsia"/>
        </w:rPr>
        <w:t>a</w:t>
      </w:r>
      <w:r>
        <w:rPr>
          <w:rFonts w:hint="eastAsia"/>
        </w:rPr>
        <w:t>顯示出來</w:t>
      </w:r>
      <w:r>
        <w:rPr>
          <w:rFonts w:hint="eastAsia"/>
        </w:rPr>
        <w:t>。若</w:t>
      </w:r>
      <w:r>
        <w:rPr>
          <w:rFonts w:hint="eastAsia"/>
        </w:rPr>
        <w:t>E2</w:t>
      </w:r>
      <w:r>
        <w:rPr>
          <w:rFonts w:hint="eastAsia"/>
        </w:rPr>
        <w:t>不成立，則必為</w:t>
      </w:r>
      <w:r>
        <w:rPr>
          <w:rFonts w:hint="eastAsia"/>
        </w:rPr>
        <w:t>E1</w:t>
      </w:r>
      <w:r>
        <w:rPr>
          <w:rFonts w:hint="eastAsia"/>
        </w:rPr>
        <w:t>條件，比較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大小，若</w:t>
      </w:r>
      <w:r>
        <w:rPr>
          <w:rFonts w:hint="eastAsia"/>
        </w:rPr>
        <w:t>a</w:t>
      </w:r>
      <w:r>
        <w:t xml:space="preserve"> &gt; b</w:t>
      </w:r>
      <w:r>
        <w:rPr>
          <w:rFonts w:hint="eastAsia"/>
        </w:rPr>
        <w:t>則</w:t>
      </w:r>
      <w:r>
        <w:rPr>
          <w:rFonts w:hint="eastAsia"/>
        </w:rPr>
        <w:t>以下一級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a</m:t>
        </m:r>
        <m:r>
          <w:rPr>
            <w:rFonts w:ascii="Cambria Math" w:eastAsia="Cambria Math" w:hAnsi="Cambria Math" w:cs="Cambria Math"/>
          </w:rPr>
          <m:t>-</m:t>
        </m:r>
        <m:r>
          <w:rPr>
            <w:rFonts w:ascii="Cambria Math" w:hAnsi="Cambria Math" w:hint="eastAsia"/>
          </w:rPr>
          <m:t xml:space="preserve"> b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的數值</w:t>
      </w:r>
      <w:r>
        <w:rPr>
          <w:rFonts w:hint="eastAsia"/>
        </w:rPr>
        <w:t>繼續進行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圈，以上皆在同一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f</w:t>
      </w:r>
      <w:r>
        <w:t>unction</w:t>
      </w:r>
      <w:r>
        <w:rPr>
          <w:rFonts w:hint="eastAsia"/>
        </w:rPr>
        <w:t>中完成。</w:t>
      </w:r>
    </w:p>
    <w:p w14:paraId="1A3C840E" w14:textId="66673698" w:rsidR="002246CF" w:rsidRDefault="002246CF" w:rsidP="002246CF">
      <w:pPr>
        <w:pStyle w:val="a3"/>
        <w:ind w:leftChars="0" w:left="840"/>
      </w:pPr>
      <w:r>
        <w:rPr>
          <w:rFonts w:hint="eastAsia"/>
        </w:rPr>
        <w:t>另外，使用</w:t>
      </w:r>
      <w:r>
        <w:t>assembly code</w:t>
      </w:r>
      <w:r>
        <w:rPr>
          <w:rFonts w:hint="eastAsia"/>
        </w:rPr>
        <w:t>完成的部分，其邏輯與</w:t>
      </w:r>
      <w:r>
        <w:rPr>
          <w:rFonts w:hint="eastAsia"/>
        </w:rPr>
        <w:t>c</w:t>
      </w:r>
      <w:r>
        <w:t xml:space="preserve"> code</w:t>
      </w:r>
      <w:r>
        <w:rPr>
          <w:rFonts w:hint="eastAsia"/>
        </w:rPr>
        <w:t>相同。先比較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egister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t xml:space="preserve">, b </w:t>
      </w:r>
      <w:r>
        <w:rPr>
          <w:rFonts w:hint="eastAsia"/>
        </w:rPr>
        <w:t>的值是否相同，相同則回傳</w:t>
      </w:r>
      <w:r>
        <w:rPr>
          <w:rFonts w:hint="eastAsia"/>
        </w:rPr>
        <w:t>a</w:t>
      </w:r>
      <w:r>
        <w:rPr>
          <w:rFonts w:hint="eastAsia"/>
        </w:rPr>
        <w:t>，不同則進行比較</w:t>
      </w:r>
      <w:r>
        <w:rPr>
          <w:rFonts w:hint="eastAsia"/>
        </w:rPr>
        <w:t>a</w:t>
      </w:r>
      <w:r>
        <w:t xml:space="preserve">, b </w:t>
      </w:r>
      <w:r>
        <w:rPr>
          <w:rFonts w:hint="eastAsia"/>
        </w:rPr>
        <w:t>的值，</w:t>
      </w:r>
      <w:r>
        <w:rPr>
          <w:rFonts w:hint="eastAsia"/>
        </w:rPr>
        <w:t>我們以</w:t>
      </w:r>
      <w:proofErr w:type="gramStart"/>
      <w:r>
        <w:t>’</w:t>
      </w:r>
      <w:proofErr w:type="gramEnd"/>
      <w:r>
        <w:t>slt</w:t>
      </w:r>
      <w:proofErr w:type="gramStart"/>
      <w:r>
        <w:t>’</w:t>
      </w:r>
      <w:proofErr w:type="gramEnd"/>
      <w:r>
        <w:rPr>
          <w:rFonts w:hint="eastAsia"/>
        </w:rPr>
        <w:t>來完成，並直接進行邏輯減法運算即可。</w:t>
      </w:r>
    </w:p>
    <w:p w14:paraId="6793D446" w14:textId="77777777" w:rsidR="002246CF" w:rsidRDefault="002246CF" w:rsidP="002246CF">
      <w:pPr>
        <w:pStyle w:val="a3"/>
        <w:ind w:leftChars="0" w:left="840"/>
        <w:rPr>
          <w:rFonts w:hint="eastAsia"/>
        </w:rPr>
      </w:pPr>
    </w:p>
    <w:p w14:paraId="412CDFA4" w14:textId="5F854024" w:rsidR="002246CF" w:rsidRDefault="00EF17D8" w:rsidP="002246C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R</w:t>
      </w:r>
      <w:r>
        <w:t>esult</w:t>
      </w:r>
      <w:r w:rsidR="007C3236">
        <w:t>s</w:t>
      </w:r>
      <w:r>
        <w:t xml:space="preserve"> and Discussion</w:t>
      </w:r>
    </w:p>
    <w:p w14:paraId="44EDA496" w14:textId="3B023558" w:rsidR="002246CF" w:rsidRDefault="002246CF" w:rsidP="002246CF">
      <w:pPr>
        <w:pStyle w:val="a3"/>
        <w:ind w:leftChars="0" w:left="840"/>
      </w:pPr>
      <w:r>
        <w:rPr>
          <w:rFonts w:hint="eastAsia"/>
        </w:rPr>
        <w:t>同樣的</w:t>
      </w:r>
      <w:r>
        <w:rPr>
          <w:rFonts w:hint="eastAsia"/>
        </w:rPr>
        <w:t>我們先分析此演算法會進行的步驟，</w:t>
      </w:r>
      <w:r>
        <w:rPr>
          <w:rFonts w:hint="eastAsia"/>
        </w:rPr>
        <w:t>其</w:t>
      </w:r>
      <w:r>
        <w:rPr>
          <w:rFonts w:hint="eastAsia"/>
        </w:rPr>
        <w:t>S</w:t>
      </w:r>
      <w:r>
        <w:t>tate diagram</w:t>
      </w:r>
      <w:r>
        <w:rPr>
          <w:rFonts w:hint="eastAsia"/>
        </w:rPr>
        <w:t>與第一題相同，</w:t>
      </w:r>
      <w:r>
        <w:rPr>
          <w:rFonts w:hint="eastAsia"/>
        </w:rPr>
        <w:t>因此我們在此分析不同</w:t>
      </w:r>
      <w:r>
        <w:rPr>
          <w:rFonts w:hint="eastAsia"/>
        </w:rPr>
        <w:t>path</w:t>
      </w:r>
      <w:r>
        <w:rPr>
          <w:rFonts w:hint="eastAsia"/>
        </w:rPr>
        <w:t>的結果我們分成</w:t>
      </w:r>
      <w:r>
        <w:rPr>
          <w:rFonts w:hint="eastAsia"/>
        </w:rPr>
        <w:t>3</w:t>
      </w:r>
      <w:r>
        <w:rPr>
          <w:rFonts w:hint="eastAsia"/>
        </w:rPr>
        <w:t>種基本的情況來討論。分別為只有經過一次</w:t>
      </w:r>
      <w:r>
        <w:rPr>
          <w:rFonts w:hint="eastAsia"/>
        </w:rPr>
        <w:t>E</w:t>
      </w:r>
      <w:r>
        <w:t>2</w:t>
      </w:r>
      <w:r>
        <w:rPr>
          <w:rFonts w:hint="eastAsia"/>
        </w:rPr>
        <w:t xml:space="preserve"> p</w:t>
      </w:r>
      <w:r>
        <w:t>ath</w:t>
      </w:r>
      <w:r>
        <w:rPr>
          <w:rFonts w:hint="eastAsia"/>
        </w:rPr>
        <w:t>的情況、需要經過一次</w:t>
      </w:r>
      <w:r>
        <w:rPr>
          <w:rFonts w:hint="eastAsia"/>
        </w:rPr>
        <w:t>E1</w:t>
      </w:r>
      <w:r>
        <w:t>(a&gt;b)</w:t>
      </w:r>
      <w:r>
        <w:rPr>
          <w:rFonts w:hint="eastAsia"/>
        </w:rPr>
        <w:t>的情況以及需要經過一次</w:t>
      </w:r>
      <w:r>
        <w:rPr>
          <w:rFonts w:hint="eastAsia"/>
        </w:rPr>
        <w:t>E1</w:t>
      </w:r>
      <w:r>
        <w:t>(a</w:t>
      </w:r>
      <w:r>
        <w:rPr>
          <w:rFonts w:hint="eastAsia"/>
        </w:rPr>
        <w:t>&lt;</w:t>
      </w:r>
      <w:r>
        <w:t>b)</w:t>
      </w:r>
      <w:r>
        <w:rPr>
          <w:rFonts w:hint="eastAsia"/>
        </w:rPr>
        <w:t>的情況。我們分別以</w:t>
      </w:r>
      <w:r>
        <w:t>(a, b)</w:t>
      </w:r>
      <w:r>
        <w:rPr>
          <w:rFonts w:hint="eastAsia"/>
        </w:rPr>
        <w:t>輸入為</w:t>
      </w:r>
      <w:r>
        <w:rPr>
          <w:rFonts w:hint="eastAsia"/>
        </w:rPr>
        <w:t>(1</w:t>
      </w:r>
      <w:r>
        <w:t>, 1)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t>2, 1)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t>1, 2)</w:t>
      </w:r>
      <w:r>
        <w:rPr>
          <w:rFonts w:hint="eastAsia"/>
        </w:rPr>
        <w:t>為例</w:t>
      </w:r>
      <w:ins w:id="14" w:author="郭柏辰" w:date="2021-05-29T01:03:00Z">
        <w:r w:rsidR="00CA5CA7">
          <w:rPr>
            <w:rFonts w:hint="eastAsia"/>
          </w:rPr>
          <w:t>子</w:t>
        </w:r>
      </w:ins>
      <w:r>
        <w:rPr>
          <w:rFonts w:hint="eastAsia"/>
        </w:rPr>
        <w:t>丟入分析。所得到</w:t>
      </w:r>
      <w:r>
        <w:rPr>
          <w:rFonts w:hint="eastAsia"/>
        </w:rPr>
        <w:t>Instruction</w:t>
      </w:r>
      <w:r>
        <w:rPr>
          <w:rFonts w:hint="eastAsia"/>
        </w:rPr>
        <w:t>分布如下表</w:t>
      </w:r>
      <w:ins w:id="15" w:author="郭柏辰" w:date="2021-05-29T01:06:00Z">
        <w:r w:rsidR="00FE7BF1">
          <w:rPr>
            <w:rFonts w:hint="eastAsia"/>
          </w:rPr>
          <w:t>四</w:t>
        </w:r>
      </w:ins>
      <w:r>
        <w:rPr>
          <w:rFonts w:hint="eastAsia"/>
        </w:rPr>
        <w:t>。</w:t>
      </w:r>
    </w:p>
    <w:p w14:paraId="79BB7B6C" w14:textId="35D834B3" w:rsidR="007C3236" w:rsidRDefault="007C3236">
      <w:pPr>
        <w:widowControl/>
      </w:pPr>
      <w:r>
        <w:br w:type="page"/>
      </w:r>
    </w:p>
    <w:p w14:paraId="4445C8B8" w14:textId="4AEBBE36" w:rsidR="002246CF" w:rsidRDefault="002246CF" w:rsidP="002246CF">
      <w:pPr>
        <w:pStyle w:val="a3"/>
        <w:ind w:leftChars="0" w:left="840"/>
        <w:rPr>
          <w:rFonts w:hint="eastAsia"/>
        </w:rPr>
      </w:pPr>
      <w:r>
        <w:rPr>
          <w:rFonts w:hint="eastAsia"/>
        </w:rPr>
        <w:lastRenderedPageBreak/>
        <w:t>表</w:t>
      </w:r>
      <w:ins w:id="16" w:author="郭柏辰" w:date="2021-05-29T01:05:00Z">
        <w:r w:rsidR="00FE7BF1">
          <w:rPr>
            <w:rFonts w:hint="eastAsia"/>
          </w:rPr>
          <w:t>四</w:t>
        </w:r>
      </w:ins>
      <w:r>
        <w:rPr>
          <w:rFonts w:hint="eastAsia"/>
        </w:rPr>
        <w:t>、</w:t>
      </w:r>
      <w:r>
        <w:rPr>
          <w:rFonts w:hint="eastAsia"/>
        </w:rPr>
        <w:t>Pr</w:t>
      </w:r>
      <w:r>
        <w:t>oblem</w:t>
      </w:r>
      <w:r>
        <w:rPr>
          <w:rFonts w:hint="eastAsia"/>
        </w:rPr>
        <w:t xml:space="preserve"> 2</w:t>
      </w:r>
      <w:r>
        <w:rPr>
          <w:rFonts w:hint="eastAsia"/>
        </w:rPr>
        <w:t>模擬結果與</w:t>
      </w:r>
      <w:r>
        <w:t>type</w:t>
      </w:r>
      <w:r>
        <w:rPr>
          <w:rFonts w:hint="eastAsia"/>
        </w:rPr>
        <w:t>分布。</w:t>
      </w:r>
    </w:p>
    <w:tbl>
      <w:tblPr>
        <w:tblStyle w:val="a5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849"/>
        <w:gridCol w:w="1275"/>
        <w:gridCol w:w="993"/>
        <w:gridCol w:w="850"/>
        <w:gridCol w:w="851"/>
        <w:gridCol w:w="992"/>
        <w:gridCol w:w="850"/>
        <w:gridCol w:w="851"/>
      </w:tblGrid>
      <w:tr w:rsidR="002246CF" w14:paraId="570BD6ED" w14:textId="77777777" w:rsidTr="00480F32">
        <w:tc>
          <w:tcPr>
            <w:tcW w:w="1849" w:type="dxa"/>
            <w:shd w:val="clear" w:color="auto" w:fill="8EAADB" w:themeFill="accent1" w:themeFillTint="99"/>
          </w:tcPr>
          <w:p w14:paraId="443204CC" w14:textId="77777777" w:rsidR="002246CF" w:rsidRDefault="002246CF" w:rsidP="00480F3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>
              <w:t>ituation</w:t>
            </w:r>
          </w:p>
        </w:tc>
        <w:tc>
          <w:tcPr>
            <w:tcW w:w="1275" w:type="dxa"/>
            <w:shd w:val="clear" w:color="auto" w:fill="8EAADB" w:themeFill="accent1" w:themeFillTint="99"/>
          </w:tcPr>
          <w:p w14:paraId="4DEEEAAA" w14:textId="77777777" w:rsidR="002246CF" w:rsidRDefault="002246CF" w:rsidP="00480F32">
            <w:pPr>
              <w:jc w:val="center"/>
            </w:pPr>
            <w:r>
              <w:rPr>
                <w:rFonts w:hint="eastAsia"/>
              </w:rPr>
              <w:t>In</w:t>
            </w:r>
            <w:r>
              <w:t>struction</w:t>
            </w:r>
          </w:p>
          <w:p w14:paraId="61AD4C74" w14:textId="77777777" w:rsidR="002246CF" w:rsidRDefault="002246CF" w:rsidP="00480F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#)</w:t>
            </w:r>
          </w:p>
        </w:tc>
        <w:tc>
          <w:tcPr>
            <w:tcW w:w="993" w:type="dxa"/>
            <w:shd w:val="clear" w:color="auto" w:fill="8EAADB" w:themeFill="accent1" w:themeFillTint="99"/>
          </w:tcPr>
          <w:p w14:paraId="505AF008" w14:textId="77777777" w:rsidR="002246CF" w:rsidRDefault="002246CF" w:rsidP="00480F3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>
              <w:t>-type</w:t>
            </w:r>
          </w:p>
          <w:p w14:paraId="4BB74057" w14:textId="77777777" w:rsidR="002246CF" w:rsidRDefault="002246CF" w:rsidP="00480F3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(</w:t>
            </w:r>
            <w:r>
              <w:t>#)</w:t>
            </w:r>
          </w:p>
        </w:tc>
        <w:tc>
          <w:tcPr>
            <w:tcW w:w="850" w:type="dxa"/>
            <w:shd w:val="clear" w:color="auto" w:fill="8EAADB" w:themeFill="accent1" w:themeFillTint="99"/>
          </w:tcPr>
          <w:p w14:paraId="502C36DA" w14:textId="77777777" w:rsidR="002246CF" w:rsidRDefault="002246CF" w:rsidP="00480F32">
            <w:pPr>
              <w:jc w:val="center"/>
            </w:pPr>
            <w:r>
              <w:t>I-type</w:t>
            </w:r>
          </w:p>
          <w:p w14:paraId="4B411C97" w14:textId="77777777" w:rsidR="002246CF" w:rsidRDefault="002246CF" w:rsidP="00480F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#)</w:t>
            </w:r>
          </w:p>
        </w:tc>
        <w:tc>
          <w:tcPr>
            <w:tcW w:w="851" w:type="dxa"/>
            <w:shd w:val="clear" w:color="auto" w:fill="8EAADB" w:themeFill="accent1" w:themeFillTint="99"/>
          </w:tcPr>
          <w:p w14:paraId="1BF2AD11" w14:textId="77777777" w:rsidR="002246CF" w:rsidRDefault="002246CF" w:rsidP="00480F3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J</w:t>
            </w:r>
            <w:r>
              <w:t>-type</w:t>
            </w:r>
          </w:p>
          <w:p w14:paraId="47E62158" w14:textId="77777777" w:rsidR="002246CF" w:rsidRDefault="002246CF" w:rsidP="00480F3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(</w:t>
            </w:r>
            <w:r>
              <w:t>#)</w:t>
            </w:r>
          </w:p>
        </w:tc>
        <w:tc>
          <w:tcPr>
            <w:tcW w:w="992" w:type="dxa"/>
            <w:shd w:val="clear" w:color="auto" w:fill="8EAADB" w:themeFill="accent1" w:themeFillTint="99"/>
          </w:tcPr>
          <w:p w14:paraId="629A0156" w14:textId="77777777" w:rsidR="002246CF" w:rsidRDefault="002246CF" w:rsidP="00480F3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>
              <w:t>-type</w:t>
            </w:r>
          </w:p>
          <w:p w14:paraId="49322E50" w14:textId="77777777" w:rsidR="002246CF" w:rsidRDefault="002246CF" w:rsidP="00480F3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%)</w:t>
            </w:r>
          </w:p>
        </w:tc>
        <w:tc>
          <w:tcPr>
            <w:tcW w:w="850" w:type="dxa"/>
            <w:shd w:val="clear" w:color="auto" w:fill="8EAADB" w:themeFill="accent1" w:themeFillTint="99"/>
          </w:tcPr>
          <w:p w14:paraId="25278662" w14:textId="77777777" w:rsidR="002246CF" w:rsidRDefault="002246CF" w:rsidP="00480F32">
            <w:pPr>
              <w:jc w:val="center"/>
            </w:pPr>
            <w:r>
              <w:t>I-type</w:t>
            </w:r>
          </w:p>
          <w:p w14:paraId="785B36D7" w14:textId="77777777" w:rsidR="002246CF" w:rsidRDefault="002246CF" w:rsidP="00480F3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%)</w:t>
            </w:r>
          </w:p>
        </w:tc>
        <w:tc>
          <w:tcPr>
            <w:tcW w:w="851" w:type="dxa"/>
            <w:shd w:val="clear" w:color="auto" w:fill="8EAADB" w:themeFill="accent1" w:themeFillTint="99"/>
          </w:tcPr>
          <w:p w14:paraId="5E53BCC1" w14:textId="77777777" w:rsidR="002246CF" w:rsidRDefault="002246CF" w:rsidP="00480F3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J</w:t>
            </w:r>
            <w:r>
              <w:t>-type</w:t>
            </w:r>
          </w:p>
          <w:p w14:paraId="4D7D329F" w14:textId="77777777" w:rsidR="002246CF" w:rsidRDefault="002246CF" w:rsidP="00480F3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%)</w:t>
            </w:r>
          </w:p>
        </w:tc>
      </w:tr>
      <w:tr w:rsidR="002246CF" w14:paraId="354DDABE" w14:textId="77777777" w:rsidTr="00EE5FA8">
        <w:tc>
          <w:tcPr>
            <w:tcW w:w="1849" w:type="dxa"/>
            <w:shd w:val="clear" w:color="auto" w:fill="8EAADB" w:themeFill="accent1" w:themeFillTint="99"/>
          </w:tcPr>
          <w:p w14:paraId="7C4121C7" w14:textId="77777777" w:rsidR="002246CF" w:rsidRDefault="002246CF" w:rsidP="002246CF">
            <w:pPr>
              <w:pStyle w:val="a3"/>
              <w:ind w:leftChars="0" w:left="0"/>
              <w:jc w:val="center"/>
            </w:pPr>
            <w:r>
              <w:t>Only one E2</w:t>
            </w:r>
          </w:p>
        </w:tc>
        <w:tc>
          <w:tcPr>
            <w:tcW w:w="1275" w:type="dxa"/>
            <w:shd w:val="clear" w:color="auto" w:fill="C5E0B3" w:themeFill="accent6" w:themeFillTint="66"/>
            <w:vAlign w:val="center"/>
          </w:tcPr>
          <w:p w14:paraId="69B9CDC5" w14:textId="520C32C5" w:rsidR="002246CF" w:rsidRDefault="002246CF" w:rsidP="002246CF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993" w:type="dxa"/>
            <w:shd w:val="clear" w:color="auto" w:fill="C5E0B3" w:themeFill="accent6" w:themeFillTint="66"/>
            <w:vAlign w:val="center"/>
          </w:tcPr>
          <w:p w14:paraId="1817EFC9" w14:textId="4F0F5635" w:rsidR="002246CF" w:rsidRDefault="002246CF" w:rsidP="002246CF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6956B71A" w14:textId="19CF724C" w:rsidR="002246CF" w:rsidRDefault="002246CF" w:rsidP="002246CF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851" w:type="dxa"/>
            <w:shd w:val="clear" w:color="auto" w:fill="C5E0B3" w:themeFill="accent6" w:themeFillTint="66"/>
            <w:vAlign w:val="center"/>
          </w:tcPr>
          <w:p w14:paraId="3EBB4C6B" w14:textId="7E39A6B0" w:rsidR="002246CF" w:rsidRDefault="002246CF" w:rsidP="002246CF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14:paraId="326F74E5" w14:textId="5551CE2C" w:rsidR="002246CF" w:rsidRDefault="002246CF" w:rsidP="002246CF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0.450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78E44EBA" w14:textId="694D5012" w:rsidR="002246CF" w:rsidRDefault="002246CF" w:rsidP="002246CF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0.550</w:t>
            </w:r>
          </w:p>
        </w:tc>
        <w:tc>
          <w:tcPr>
            <w:tcW w:w="851" w:type="dxa"/>
            <w:shd w:val="clear" w:color="auto" w:fill="C5E0B3" w:themeFill="accent6" w:themeFillTint="66"/>
            <w:vAlign w:val="center"/>
          </w:tcPr>
          <w:p w14:paraId="69AD3818" w14:textId="33FEBC5D" w:rsidR="002246CF" w:rsidRDefault="002246CF" w:rsidP="002246CF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0.000</w:t>
            </w:r>
          </w:p>
        </w:tc>
      </w:tr>
      <w:tr w:rsidR="002246CF" w14:paraId="1D38AB31" w14:textId="77777777" w:rsidTr="00EE5FA8">
        <w:tc>
          <w:tcPr>
            <w:tcW w:w="1849" w:type="dxa"/>
            <w:shd w:val="clear" w:color="auto" w:fill="8EAADB" w:themeFill="accent1" w:themeFillTint="99"/>
          </w:tcPr>
          <w:p w14:paraId="06CD85B1" w14:textId="77777777" w:rsidR="002246CF" w:rsidRDefault="002246CF" w:rsidP="002246CF">
            <w:pPr>
              <w:pStyle w:val="a3"/>
              <w:ind w:leftChars="0" w:left="0"/>
              <w:jc w:val="center"/>
            </w:pPr>
            <w:r>
              <w:t>One E2, one E1(a&gt;b)</w:t>
            </w:r>
          </w:p>
        </w:tc>
        <w:tc>
          <w:tcPr>
            <w:tcW w:w="1275" w:type="dxa"/>
            <w:shd w:val="clear" w:color="auto" w:fill="C5E0B3" w:themeFill="accent6" w:themeFillTint="66"/>
            <w:vAlign w:val="center"/>
          </w:tcPr>
          <w:p w14:paraId="158E828A" w14:textId="7C9CBD85" w:rsidR="002246CF" w:rsidRDefault="002246CF" w:rsidP="002246CF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26</w:t>
            </w:r>
          </w:p>
        </w:tc>
        <w:tc>
          <w:tcPr>
            <w:tcW w:w="993" w:type="dxa"/>
            <w:shd w:val="clear" w:color="auto" w:fill="C5E0B3" w:themeFill="accent6" w:themeFillTint="66"/>
            <w:vAlign w:val="center"/>
          </w:tcPr>
          <w:p w14:paraId="17329432" w14:textId="137B2435" w:rsidR="002246CF" w:rsidRDefault="002246CF" w:rsidP="002246CF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13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0A6BEE27" w14:textId="15BEF307" w:rsidR="002246CF" w:rsidRDefault="002246CF" w:rsidP="002246CF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13</w:t>
            </w:r>
          </w:p>
        </w:tc>
        <w:tc>
          <w:tcPr>
            <w:tcW w:w="851" w:type="dxa"/>
            <w:shd w:val="clear" w:color="auto" w:fill="C5E0B3" w:themeFill="accent6" w:themeFillTint="66"/>
            <w:vAlign w:val="center"/>
          </w:tcPr>
          <w:p w14:paraId="699BF32E" w14:textId="54500BEF" w:rsidR="002246CF" w:rsidRDefault="002246CF" w:rsidP="002246CF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14:paraId="1ECD2193" w14:textId="366660A7" w:rsidR="002246CF" w:rsidRDefault="002246CF" w:rsidP="002246CF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0.500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3E8DD387" w14:textId="01B794A9" w:rsidR="002246CF" w:rsidRDefault="002246CF" w:rsidP="002246CF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0.500</w:t>
            </w:r>
          </w:p>
        </w:tc>
        <w:tc>
          <w:tcPr>
            <w:tcW w:w="851" w:type="dxa"/>
            <w:shd w:val="clear" w:color="auto" w:fill="C5E0B3" w:themeFill="accent6" w:themeFillTint="66"/>
            <w:vAlign w:val="center"/>
          </w:tcPr>
          <w:p w14:paraId="61F8B4B0" w14:textId="6CC7C1F9" w:rsidR="002246CF" w:rsidRDefault="002246CF" w:rsidP="002246CF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0.000</w:t>
            </w:r>
          </w:p>
        </w:tc>
      </w:tr>
      <w:tr w:rsidR="002246CF" w14:paraId="0EEE8018" w14:textId="77777777" w:rsidTr="00EE5FA8">
        <w:tc>
          <w:tcPr>
            <w:tcW w:w="1849" w:type="dxa"/>
            <w:shd w:val="clear" w:color="auto" w:fill="8EAADB" w:themeFill="accent1" w:themeFillTint="99"/>
          </w:tcPr>
          <w:p w14:paraId="220C35D1" w14:textId="77777777" w:rsidR="002246CF" w:rsidRDefault="002246CF" w:rsidP="002246CF">
            <w:pPr>
              <w:pStyle w:val="a3"/>
              <w:ind w:leftChars="0" w:left="0"/>
              <w:jc w:val="center"/>
            </w:pPr>
            <w:r>
              <w:t>One E2, one E1(a&lt;b)</w:t>
            </w:r>
          </w:p>
        </w:tc>
        <w:tc>
          <w:tcPr>
            <w:tcW w:w="1275" w:type="dxa"/>
            <w:shd w:val="clear" w:color="auto" w:fill="C5E0B3" w:themeFill="accent6" w:themeFillTint="66"/>
            <w:vAlign w:val="center"/>
          </w:tcPr>
          <w:p w14:paraId="4979638C" w14:textId="6BFBCFF0" w:rsidR="002246CF" w:rsidRDefault="002246CF" w:rsidP="002246CF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24</w:t>
            </w:r>
          </w:p>
        </w:tc>
        <w:tc>
          <w:tcPr>
            <w:tcW w:w="993" w:type="dxa"/>
            <w:shd w:val="clear" w:color="auto" w:fill="C5E0B3" w:themeFill="accent6" w:themeFillTint="66"/>
            <w:vAlign w:val="center"/>
          </w:tcPr>
          <w:p w14:paraId="50ECDCC8" w14:textId="54254F36" w:rsidR="002246CF" w:rsidRDefault="002246CF" w:rsidP="002246CF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29DEC637" w14:textId="1D207707" w:rsidR="002246CF" w:rsidRDefault="002246CF" w:rsidP="002246CF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13</w:t>
            </w:r>
          </w:p>
        </w:tc>
        <w:tc>
          <w:tcPr>
            <w:tcW w:w="851" w:type="dxa"/>
            <w:shd w:val="clear" w:color="auto" w:fill="C5E0B3" w:themeFill="accent6" w:themeFillTint="66"/>
            <w:vAlign w:val="center"/>
          </w:tcPr>
          <w:p w14:paraId="6266F27C" w14:textId="1D42EE2F" w:rsidR="002246CF" w:rsidRDefault="002246CF" w:rsidP="002246CF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14:paraId="22717C54" w14:textId="55ECF513" w:rsidR="002246CF" w:rsidRDefault="002246CF" w:rsidP="002246CF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0.458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76BB70F6" w14:textId="78F82D6A" w:rsidR="002246CF" w:rsidRDefault="002246CF" w:rsidP="002246CF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0.542</w:t>
            </w:r>
          </w:p>
        </w:tc>
        <w:tc>
          <w:tcPr>
            <w:tcW w:w="851" w:type="dxa"/>
            <w:shd w:val="clear" w:color="auto" w:fill="C5E0B3" w:themeFill="accent6" w:themeFillTint="66"/>
            <w:vAlign w:val="center"/>
          </w:tcPr>
          <w:p w14:paraId="0FE99464" w14:textId="05C5012D" w:rsidR="002246CF" w:rsidRDefault="002246CF" w:rsidP="002246CF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0.000</w:t>
            </w:r>
          </w:p>
        </w:tc>
      </w:tr>
    </w:tbl>
    <w:p w14:paraId="0D9D15E3" w14:textId="5E5D63F4" w:rsidR="002246CF" w:rsidRDefault="002246CF" w:rsidP="002246CF">
      <w:pPr>
        <w:pStyle w:val="a3"/>
        <w:ind w:leftChars="0" w:left="840"/>
      </w:pPr>
    </w:p>
    <w:p w14:paraId="3FD07436" w14:textId="692684A4" w:rsidR="002246CF" w:rsidRDefault="002B037F" w:rsidP="002246CF">
      <w:pPr>
        <w:pStyle w:val="a3"/>
        <w:ind w:leftChars="0" w:left="840"/>
      </w:pPr>
      <w:r>
        <w:rPr>
          <w:rFonts w:hint="eastAsia"/>
        </w:rPr>
        <w:t>另外若是我們分析多個不同的</w:t>
      </w:r>
      <w:r>
        <w:rPr>
          <w:rFonts w:hint="eastAsia"/>
        </w:rPr>
        <w:t>E1</w:t>
      </w:r>
      <w:r>
        <w:rPr>
          <w:rFonts w:hint="eastAsia"/>
        </w:rPr>
        <w:t>個數，可以發現每經過多個</w:t>
      </w:r>
      <w:r>
        <w:rPr>
          <w:rFonts w:hint="eastAsia"/>
        </w:rPr>
        <w:t>E1</w:t>
      </w:r>
      <w:r>
        <w:t xml:space="preserve"> path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t>nstruction</w:t>
      </w:r>
      <w:r>
        <w:rPr>
          <w:rFonts w:hint="eastAsia"/>
        </w:rPr>
        <w:t>數量是固定的</w:t>
      </w:r>
      <w:r>
        <w:rPr>
          <w:rFonts w:hint="eastAsia"/>
        </w:rPr>
        <w:t>，因此</w:t>
      </w:r>
      <w:r>
        <w:rPr>
          <w:rFonts w:hint="eastAsia"/>
        </w:rPr>
        <w:t>我們可以計算出每增加一級</w:t>
      </w:r>
      <w:r>
        <w:rPr>
          <w:rFonts w:hint="eastAsia"/>
        </w:rPr>
        <w:t>E1</w:t>
      </w:r>
      <w:r>
        <w:t xml:space="preserve"> path</w:t>
      </w:r>
      <w:r>
        <w:rPr>
          <w:rFonts w:hint="eastAsia"/>
        </w:rPr>
        <w:t>所需要增加的各種類個數，如下表</w:t>
      </w:r>
      <w:ins w:id="17" w:author="郭柏辰" w:date="2021-05-29T01:06:00Z">
        <w:r w:rsidR="00FE7BF1">
          <w:rPr>
            <w:rFonts w:hint="eastAsia"/>
          </w:rPr>
          <w:t>五</w:t>
        </w:r>
      </w:ins>
      <w:r>
        <w:rPr>
          <w:rFonts w:hint="eastAsia"/>
        </w:rPr>
        <w:t>。</w:t>
      </w:r>
    </w:p>
    <w:p w14:paraId="1AF14E1E" w14:textId="233C8BB5" w:rsidR="002246CF" w:rsidRDefault="002246CF" w:rsidP="002246CF">
      <w:pPr>
        <w:pStyle w:val="a3"/>
        <w:ind w:leftChars="0" w:left="840"/>
      </w:pPr>
    </w:p>
    <w:p w14:paraId="64C85E24" w14:textId="254F9DDE" w:rsidR="007C3236" w:rsidRDefault="007C3236" w:rsidP="002246CF">
      <w:pPr>
        <w:pStyle w:val="a3"/>
        <w:ind w:leftChars="0" w:left="840"/>
      </w:pPr>
      <w:r>
        <w:rPr>
          <w:rFonts w:hint="eastAsia"/>
        </w:rPr>
        <w:t>表</w:t>
      </w:r>
      <w:ins w:id="18" w:author="郭柏辰" w:date="2021-05-29T01:06:00Z">
        <w:r w:rsidR="00FE7BF1">
          <w:rPr>
            <w:rFonts w:hint="eastAsia"/>
          </w:rPr>
          <w:t>五</w:t>
        </w:r>
      </w:ins>
      <w:r>
        <w:rPr>
          <w:rFonts w:hint="eastAsia"/>
        </w:rPr>
        <w:t>、</w:t>
      </w:r>
      <w:r>
        <w:rPr>
          <w:rFonts w:hint="eastAsia"/>
        </w:rPr>
        <w:t>P</w:t>
      </w:r>
      <w:r>
        <w:t>roblem 2</w:t>
      </w:r>
      <w:r>
        <w:rPr>
          <w:rFonts w:hint="eastAsia"/>
        </w:rPr>
        <w:t>增加級數的各種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>增加量。</w:t>
      </w:r>
    </w:p>
    <w:tbl>
      <w:tblPr>
        <w:tblStyle w:val="a5"/>
        <w:tblW w:w="5670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1508"/>
        <w:gridCol w:w="1327"/>
        <w:gridCol w:w="992"/>
        <w:gridCol w:w="993"/>
        <w:gridCol w:w="850"/>
      </w:tblGrid>
      <w:tr w:rsidR="002B037F" w14:paraId="1507D1C2" w14:textId="77777777" w:rsidTr="002B037F">
        <w:tc>
          <w:tcPr>
            <w:tcW w:w="1508" w:type="dxa"/>
            <w:shd w:val="clear" w:color="auto" w:fill="8EAADB" w:themeFill="accent1" w:themeFillTint="99"/>
          </w:tcPr>
          <w:p w14:paraId="735BC46A" w14:textId="77777777" w:rsidR="002B037F" w:rsidRDefault="002B037F" w:rsidP="002B037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>
              <w:t>ituation</w:t>
            </w:r>
          </w:p>
        </w:tc>
        <w:tc>
          <w:tcPr>
            <w:tcW w:w="1327" w:type="dxa"/>
            <w:shd w:val="clear" w:color="auto" w:fill="8EAADB" w:themeFill="accent1" w:themeFillTint="99"/>
          </w:tcPr>
          <w:p w14:paraId="188AE713" w14:textId="77777777" w:rsidR="002B037F" w:rsidRDefault="002B037F" w:rsidP="002B037F">
            <w:pPr>
              <w:jc w:val="center"/>
            </w:pPr>
            <w:r>
              <w:rPr>
                <w:rFonts w:hint="eastAsia"/>
              </w:rPr>
              <w:t>In</w:t>
            </w:r>
            <w:r>
              <w:t>struction</w:t>
            </w:r>
          </w:p>
          <w:p w14:paraId="4B7A86BB" w14:textId="23CF88C3" w:rsidR="002B037F" w:rsidRDefault="002B037F" w:rsidP="002B03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#)</w:t>
            </w:r>
          </w:p>
        </w:tc>
        <w:tc>
          <w:tcPr>
            <w:tcW w:w="992" w:type="dxa"/>
            <w:shd w:val="clear" w:color="auto" w:fill="8EAADB" w:themeFill="accent1" w:themeFillTint="99"/>
          </w:tcPr>
          <w:p w14:paraId="050ADBAC" w14:textId="77777777" w:rsidR="002B037F" w:rsidRDefault="002B037F" w:rsidP="002B037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>
              <w:t>-type</w:t>
            </w:r>
          </w:p>
          <w:p w14:paraId="3C97D298" w14:textId="0C9A079D" w:rsidR="002B037F" w:rsidRDefault="002B037F" w:rsidP="002B037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(</w:t>
            </w:r>
            <w:r>
              <w:t>#)</w:t>
            </w:r>
          </w:p>
        </w:tc>
        <w:tc>
          <w:tcPr>
            <w:tcW w:w="993" w:type="dxa"/>
            <w:shd w:val="clear" w:color="auto" w:fill="8EAADB" w:themeFill="accent1" w:themeFillTint="99"/>
          </w:tcPr>
          <w:p w14:paraId="2FF9C1FE" w14:textId="77777777" w:rsidR="002B037F" w:rsidRDefault="002B037F" w:rsidP="002B037F">
            <w:pPr>
              <w:jc w:val="center"/>
            </w:pPr>
            <w:r>
              <w:t>I-type</w:t>
            </w:r>
          </w:p>
          <w:p w14:paraId="162D66C2" w14:textId="1B93F4C2" w:rsidR="002B037F" w:rsidRDefault="002B037F" w:rsidP="002B03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#)</w:t>
            </w:r>
          </w:p>
        </w:tc>
        <w:tc>
          <w:tcPr>
            <w:tcW w:w="850" w:type="dxa"/>
            <w:shd w:val="clear" w:color="auto" w:fill="8EAADB" w:themeFill="accent1" w:themeFillTint="99"/>
          </w:tcPr>
          <w:p w14:paraId="1C8E346F" w14:textId="77777777" w:rsidR="002B037F" w:rsidRDefault="002B037F" w:rsidP="002B037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J</w:t>
            </w:r>
            <w:r>
              <w:t>-type</w:t>
            </w:r>
          </w:p>
          <w:p w14:paraId="3355B769" w14:textId="167E457E" w:rsidR="002B037F" w:rsidRDefault="002B037F" w:rsidP="002B037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(</w:t>
            </w:r>
            <w:r>
              <w:t>#)</w:t>
            </w:r>
          </w:p>
        </w:tc>
      </w:tr>
      <w:tr w:rsidR="002B037F" w14:paraId="16D2DEB4" w14:textId="77777777" w:rsidTr="002B037F">
        <w:tc>
          <w:tcPr>
            <w:tcW w:w="1508" w:type="dxa"/>
            <w:shd w:val="clear" w:color="auto" w:fill="8EAADB" w:themeFill="accent1" w:themeFillTint="99"/>
          </w:tcPr>
          <w:p w14:paraId="6806C0F6" w14:textId="77777777" w:rsidR="002B037F" w:rsidRDefault="002B037F" w:rsidP="00480F3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 xml:space="preserve">+ </w:t>
            </w:r>
            <w:r>
              <w:t>E</w:t>
            </w:r>
            <w:r>
              <w:rPr>
                <w:rFonts w:hint="eastAsia"/>
              </w:rPr>
              <w:t>1</w:t>
            </w:r>
            <w:r>
              <w:t>(a &gt; b)</w:t>
            </w:r>
          </w:p>
        </w:tc>
        <w:tc>
          <w:tcPr>
            <w:tcW w:w="1327" w:type="dxa"/>
            <w:shd w:val="clear" w:color="auto" w:fill="C5E0B3" w:themeFill="accent6" w:themeFillTint="66"/>
            <w:vAlign w:val="center"/>
          </w:tcPr>
          <w:p w14:paraId="66259420" w14:textId="16D38619" w:rsidR="002B037F" w:rsidRDefault="002B037F" w:rsidP="00480F32">
            <w:pPr>
              <w:pStyle w:val="a3"/>
              <w:ind w:leftChars="0" w:left="0"/>
              <w:jc w:val="center"/>
            </w:pPr>
            <w:r>
              <w:rPr>
                <w:color w:val="000000"/>
              </w:rPr>
              <w:t>+</w:t>
            </w: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14:paraId="4AB08C01" w14:textId="730F4857" w:rsidR="002B037F" w:rsidRDefault="002B037F" w:rsidP="00480F32">
            <w:pPr>
              <w:pStyle w:val="a3"/>
              <w:ind w:leftChars="0" w:left="0"/>
              <w:jc w:val="center"/>
            </w:pPr>
            <w:r>
              <w:rPr>
                <w:color w:val="000000"/>
              </w:rPr>
              <w:t>+</w:t>
            </w: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993" w:type="dxa"/>
            <w:shd w:val="clear" w:color="auto" w:fill="C5E0B3" w:themeFill="accent6" w:themeFillTint="66"/>
            <w:vAlign w:val="center"/>
          </w:tcPr>
          <w:p w14:paraId="71F7F048" w14:textId="261EFAF8" w:rsidR="002B037F" w:rsidRDefault="002B037F" w:rsidP="00480F32">
            <w:pPr>
              <w:pStyle w:val="a3"/>
              <w:ind w:leftChars="0" w:left="0"/>
              <w:jc w:val="center"/>
            </w:pPr>
            <w:r>
              <w:rPr>
                <w:color w:val="000000"/>
              </w:rPr>
              <w:t>+</w:t>
            </w: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4FC9E5E7" w14:textId="379E9271" w:rsidR="002B037F" w:rsidRDefault="002B037F" w:rsidP="00480F32">
            <w:pPr>
              <w:pStyle w:val="a3"/>
              <w:ind w:leftChars="0" w:left="0"/>
              <w:jc w:val="center"/>
            </w:pPr>
            <w:r>
              <w:rPr>
                <w:color w:val="000000"/>
              </w:rPr>
              <w:t>+</w:t>
            </w:r>
            <w:r>
              <w:rPr>
                <w:rFonts w:hint="eastAsia"/>
                <w:color w:val="000000"/>
              </w:rPr>
              <w:t>0</w:t>
            </w:r>
          </w:p>
        </w:tc>
      </w:tr>
      <w:tr w:rsidR="002B037F" w14:paraId="6339C530" w14:textId="77777777" w:rsidTr="002B037F">
        <w:tc>
          <w:tcPr>
            <w:tcW w:w="1508" w:type="dxa"/>
            <w:shd w:val="clear" w:color="auto" w:fill="8EAADB" w:themeFill="accent1" w:themeFillTint="99"/>
          </w:tcPr>
          <w:p w14:paraId="32B64BD3" w14:textId="77777777" w:rsidR="002B037F" w:rsidRDefault="002B037F" w:rsidP="00480F3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 xml:space="preserve">+ </w:t>
            </w:r>
            <w:r>
              <w:t>E</w:t>
            </w:r>
            <w:r>
              <w:rPr>
                <w:rFonts w:hint="eastAsia"/>
              </w:rPr>
              <w:t>1</w:t>
            </w:r>
            <w:r>
              <w:t>(a &lt; b)</w:t>
            </w:r>
          </w:p>
        </w:tc>
        <w:tc>
          <w:tcPr>
            <w:tcW w:w="1327" w:type="dxa"/>
            <w:shd w:val="clear" w:color="auto" w:fill="C5E0B3" w:themeFill="accent6" w:themeFillTint="66"/>
            <w:vAlign w:val="center"/>
          </w:tcPr>
          <w:p w14:paraId="1687AC7B" w14:textId="3E24A83B" w:rsidR="002B037F" w:rsidRDefault="002B037F" w:rsidP="00480F32">
            <w:pPr>
              <w:pStyle w:val="a3"/>
              <w:ind w:leftChars="0" w:left="0"/>
              <w:jc w:val="center"/>
            </w:pPr>
            <w:r>
              <w:rPr>
                <w:color w:val="000000"/>
              </w:rPr>
              <w:t>+</w:t>
            </w: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14:paraId="6DF0A174" w14:textId="59F247EC" w:rsidR="002B037F" w:rsidRDefault="002B037F" w:rsidP="00480F32">
            <w:pPr>
              <w:pStyle w:val="a3"/>
              <w:ind w:leftChars="0" w:left="0"/>
              <w:jc w:val="center"/>
            </w:pPr>
            <w:r>
              <w:rPr>
                <w:color w:val="000000"/>
              </w:rPr>
              <w:t>+</w:t>
            </w: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993" w:type="dxa"/>
            <w:shd w:val="clear" w:color="auto" w:fill="C5E0B3" w:themeFill="accent6" w:themeFillTint="66"/>
            <w:vAlign w:val="center"/>
          </w:tcPr>
          <w:p w14:paraId="436ED6E0" w14:textId="1EBCC1CE" w:rsidR="002B037F" w:rsidRDefault="002B037F" w:rsidP="00480F32">
            <w:pPr>
              <w:pStyle w:val="a3"/>
              <w:ind w:leftChars="0" w:left="0"/>
              <w:jc w:val="center"/>
            </w:pPr>
            <w:r>
              <w:rPr>
                <w:color w:val="000000"/>
              </w:rPr>
              <w:t>+</w:t>
            </w: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0E363368" w14:textId="0BE167AB" w:rsidR="002B037F" w:rsidRDefault="002B037F" w:rsidP="00480F32">
            <w:pPr>
              <w:pStyle w:val="a3"/>
              <w:ind w:leftChars="0" w:left="0"/>
              <w:jc w:val="center"/>
            </w:pPr>
            <w:r>
              <w:rPr>
                <w:color w:val="000000"/>
              </w:rPr>
              <w:t>+</w:t>
            </w:r>
            <w:r>
              <w:rPr>
                <w:rFonts w:hint="eastAsia"/>
                <w:color w:val="000000"/>
              </w:rPr>
              <w:t>0</w:t>
            </w:r>
          </w:p>
        </w:tc>
      </w:tr>
    </w:tbl>
    <w:p w14:paraId="121A84AE" w14:textId="77777777" w:rsidR="007C3236" w:rsidRDefault="007C3236" w:rsidP="002246CF">
      <w:pPr>
        <w:pStyle w:val="a3"/>
        <w:ind w:leftChars="0" w:left="840"/>
      </w:pPr>
    </w:p>
    <w:p w14:paraId="7E9EB35C" w14:textId="3092FDAC" w:rsidR="002246CF" w:rsidRDefault="002B037F" w:rsidP="002246CF">
      <w:pPr>
        <w:pStyle w:val="a3"/>
        <w:ind w:leftChars="0" w:left="840"/>
      </w:pPr>
      <w:r>
        <w:rPr>
          <w:rFonts w:hint="eastAsia"/>
        </w:rPr>
        <w:t>在這裡我們需要討論說為何</w:t>
      </w:r>
      <w:r>
        <w:rPr>
          <w:rFonts w:hint="eastAsia"/>
        </w:rPr>
        <w:t>R</w:t>
      </w:r>
      <w:r>
        <w:t>-type</w:t>
      </w:r>
      <w:r>
        <w:rPr>
          <w:rFonts w:hint="eastAsia"/>
        </w:rPr>
        <w:t>在這兩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類似的路徑中會相差</w:t>
      </w:r>
      <w:r>
        <w:rPr>
          <w:rFonts w:hint="eastAsia"/>
        </w:rPr>
        <w:t>2</w:t>
      </w:r>
      <w:r>
        <w:rPr>
          <w:rFonts w:hint="eastAsia"/>
        </w:rPr>
        <w:t>個，由於為了節省</w:t>
      </w:r>
      <w:r>
        <w:rPr>
          <w:rFonts w:hint="eastAsia"/>
        </w:rPr>
        <w:t>c</w:t>
      </w:r>
      <w:r>
        <w:t xml:space="preserve">ode </w:t>
      </w:r>
      <w:r>
        <w:rPr>
          <w:rFonts w:hint="eastAsia"/>
        </w:rPr>
        <w:t>s</w:t>
      </w:r>
      <w:r>
        <w:t>ize</w:t>
      </w:r>
      <w:r>
        <w:rPr>
          <w:rFonts w:hint="eastAsia"/>
        </w:rPr>
        <w:t>，我們在</w:t>
      </w:r>
      <w:r>
        <w:rPr>
          <w:rFonts w:hint="eastAsia"/>
        </w:rPr>
        <w:t>E1</w:t>
      </w:r>
      <w:r>
        <w:t>(a&gt;b)</w:t>
      </w:r>
      <w:r>
        <w:rPr>
          <w:rFonts w:hint="eastAsia"/>
        </w:rPr>
        <w:t>路徑中預加了</w:t>
      </w:r>
      <w:r>
        <w:rPr>
          <w:rFonts w:hint="eastAsia"/>
        </w:rPr>
        <w:t>b</w:t>
      </w:r>
      <w:r>
        <w:rPr>
          <w:rFonts w:hint="eastAsia"/>
        </w:rPr>
        <w:t>的值讓</w:t>
      </w:r>
      <w:proofErr w:type="gramStart"/>
      <w:r>
        <w:rPr>
          <w:rFonts w:hint="eastAsia"/>
        </w:rPr>
        <w:t>後面扣回</w:t>
      </w:r>
      <w:proofErr w:type="gramEnd"/>
      <w:r>
        <w:rPr>
          <w:rFonts w:hint="eastAsia"/>
        </w:rPr>
        <w:t>，可以讓我們不需要使用</w:t>
      </w:r>
      <w:r>
        <w:rPr>
          <w:rFonts w:hint="eastAsia"/>
        </w:rPr>
        <w:t>j</w:t>
      </w:r>
      <w:r>
        <w:t xml:space="preserve">-type </w:t>
      </w:r>
      <w:r>
        <w:rPr>
          <w:rFonts w:hint="eastAsia"/>
        </w:rPr>
        <w:t>i</w:t>
      </w:r>
      <w:r>
        <w:t>nstruction</w:t>
      </w:r>
      <w:r>
        <w:rPr>
          <w:rFonts w:hint="eastAsia"/>
        </w:rPr>
        <w:t>。</w:t>
      </w:r>
    </w:p>
    <w:p w14:paraId="39D620B2" w14:textId="4AD03570" w:rsidR="002B037F" w:rsidRDefault="002B037F" w:rsidP="002246CF">
      <w:pPr>
        <w:pStyle w:val="a3"/>
        <w:ind w:leftChars="0" w:left="840"/>
      </w:pPr>
    </w:p>
    <w:p w14:paraId="5A7A447D" w14:textId="28141326" w:rsidR="002B037F" w:rsidRDefault="002B037F" w:rsidP="002B037F">
      <w:pPr>
        <w:pStyle w:val="a3"/>
        <w:ind w:leftChars="0" w:left="840"/>
      </w:pPr>
      <w:r>
        <w:rPr>
          <w:rFonts w:hint="eastAsia"/>
        </w:rPr>
        <w:t>再來我們分析三種基本的</w:t>
      </w:r>
      <w:r>
        <w:rPr>
          <w:rFonts w:hint="eastAsia"/>
        </w:rPr>
        <w:t>i</w:t>
      </w:r>
      <w:r>
        <w:t>nstruction</w:t>
      </w:r>
      <w:r>
        <w:rPr>
          <w:rFonts w:hint="eastAsia"/>
        </w:rPr>
        <w:t>所使用到的各種類分布如下表</w:t>
      </w:r>
      <w:ins w:id="19" w:author="郭柏辰" w:date="2021-05-29T01:06:00Z">
        <w:r w:rsidR="00FE7BF1">
          <w:rPr>
            <w:rFonts w:hint="eastAsia"/>
          </w:rPr>
          <w:t>六</w:t>
        </w:r>
      </w:ins>
      <w:r>
        <w:rPr>
          <w:rFonts w:hint="eastAsia"/>
        </w:rPr>
        <w:t>。</w:t>
      </w:r>
    </w:p>
    <w:p w14:paraId="0FBD4D22" w14:textId="77777777" w:rsidR="002B037F" w:rsidRDefault="002B037F" w:rsidP="002B037F">
      <w:pPr>
        <w:pStyle w:val="a3"/>
        <w:ind w:leftChars="0" w:left="840"/>
        <w:rPr>
          <w:rFonts w:hint="eastAsia"/>
        </w:rPr>
      </w:pPr>
    </w:p>
    <w:p w14:paraId="3D795CC9" w14:textId="1A35956B" w:rsidR="002B037F" w:rsidRDefault="002B037F" w:rsidP="002B037F">
      <w:pPr>
        <w:pStyle w:val="a3"/>
        <w:ind w:leftChars="0" w:left="840"/>
        <w:rPr>
          <w:rFonts w:hint="eastAsia"/>
        </w:rPr>
      </w:pPr>
      <w:r>
        <w:rPr>
          <w:rFonts w:hint="eastAsia"/>
        </w:rPr>
        <w:t>表</w:t>
      </w:r>
      <w:ins w:id="20" w:author="郭柏辰" w:date="2021-05-29T01:06:00Z">
        <w:r w:rsidR="00FE7BF1">
          <w:rPr>
            <w:rFonts w:hint="eastAsia"/>
          </w:rPr>
          <w:t>六</w:t>
        </w:r>
      </w:ins>
      <w:r>
        <w:rPr>
          <w:rFonts w:hint="eastAsia"/>
        </w:rPr>
        <w:t>、</w:t>
      </w:r>
      <w:r>
        <w:rPr>
          <w:rFonts w:hint="eastAsia"/>
        </w:rPr>
        <w:t>P</w:t>
      </w:r>
      <w:r>
        <w:t>roblem</w:t>
      </w:r>
      <w:r>
        <w:rPr>
          <w:rFonts w:hint="eastAsia"/>
        </w:rPr>
        <w:t xml:space="preserve"> </w:t>
      </w:r>
      <w:r>
        <w:t>2</w:t>
      </w:r>
      <w:del w:id="21" w:author="郭柏辰" w:date="2021-05-29T01:07:00Z">
        <w:r w:rsidDel="00FE7BF1">
          <w:delText>,</w:delText>
        </w:r>
      </w:del>
      <w:r>
        <w:rPr>
          <w:rFonts w:hint="eastAsia"/>
        </w:rPr>
        <w:t>各種類分布。</w:t>
      </w:r>
    </w:p>
    <w:tbl>
      <w:tblPr>
        <w:tblStyle w:val="a5"/>
        <w:tblW w:w="6099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1508"/>
        <w:gridCol w:w="759"/>
        <w:gridCol w:w="851"/>
        <w:gridCol w:w="992"/>
        <w:gridCol w:w="1133"/>
        <w:gridCol w:w="856"/>
      </w:tblGrid>
      <w:tr w:rsidR="002B037F" w14:paraId="166FCD6B" w14:textId="77777777" w:rsidTr="00480F32">
        <w:tc>
          <w:tcPr>
            <w:tcW w:w="1508" w:type="dxa"/>
            <w:shd w:val="clear" w:color="auto" w:fill="8EAADB" w:themeFill="accent1" w:themeFillTint="99"/>
          </w:tcPr>
          <w:p w14:paraId="73E95246" w14:textId="77777777" w:rsidR="002B037F" w:rsidRDefault="002B037F" w:rsidP="00480F3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>
              <w:t>ituation</w:t>
            </w:r>
          </w:p>
        </w:tc>
        <w:tc>
          <w:tcPr>
            <w:tcW w:w="759" w:type="dxa"/>
            <w:shd w:val="clear" w:color="auto" w:fill="8EAADB" w:themeFill="accent1" w:themeFillTint="99"/>
            <w:vAlign w:val="center"/>
          </w:tcPr>
          <w:p w14:paraId="59063DAA" w14:textId="77777777" w:rsidR="002B037F" w:rsidRDefault="002B037F" w:rsidP="00480F3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ALU</w:t>
            </w:r>
          </w:p>
          <w:p w14:paraId="5F7894DF" w14:textId="77777777" w:rsidR="002B037F" w:rsidRDefault="002B037F" w:rsidP="00480F32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(#)</w:t>
            </w:r>
          </w:p>
        </w:tc>
        <w:tc>
          <w:tcPr>
            <w:tcW w:w="851" w:type="dxa"/>
            <w:shd w:val="clear" w:color="auto" w:fill="8EAADB" w:themeFill="accent1" w:themeFillTint="99"/>
            <w:vAlign w:val="center"/>
          </w:tcPr>
          <w:p w14:paraId="2FF4215B" w14:textId="77777777" w:rsidR="002B037F" w:rsidRDefault="002B037F" w:rsidP="00480F32">
            <w:pPr>
              <w:pStyle w:val="a3"/>
              <w:ind w:leftChars="0" w:left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Jump</w:t>
            </w:r>
          </w:p>
          <w:p w14:paraId="43B05A94" w14:textId="77777777" w:rsidR="002B037F" w:rsidRDefault="002B037F" w:rsidP="00480F32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(#)</w:t>
            </w:r>
          </w:p>
        </w:tc>
        <w:tc>
          <w:tcPr>
            <w:tcW w:w="992" w:type="dxa"/>
            <w:shd w:val="clear" w:color="auto" w:fill="8EAADB" w:themeFill="accent1" w:themeFillTint="99"/>
            <w:vAlign w:val="center"/>
          </w:tcPr>
          <w:p w14:paraId="5F8FB448" w14:textId="77777777" w:rsidR="002B037F" w:rsidRDefault="002B037F" w:rsidP="00480F3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Branch</w:t>
            </w:r>
          </w:p>
          <w:p w14:paraId="27042A2A" w14:textId="77777777" w:rsidR="002B037F" w:rsidRDefault="002B037F" w:rsidP="00480F32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(#)</w:t>
            </w:r>
          </w:p>
        </w:tc>
        <w:tc>
          <w:tcPr>
            <w:tcW w:w="1133" w:type="dxa"/>
            <w:shd w:val="clear" w:color="auto" w:fill="8EAADB" w:themeFill="accent1" w:themeFillTint="99"/>
            <w:vAlign w:val="center"/>
          </w:tcPr>
          <w:p w14:paraId="65D25855" w14:textId="77777777" w:rsidR="002B037F" w:rsidRDefault="002B037F" w:rsidP="00480F32">
            <w:pPr>
              <w:pStyle w:val="a3"/>
              <w:ind w:leftChars="0" w:left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Memory</w:t>
            </w:r>
          </w:p>
          <w:p w14:paraId="5193B53B" w14:textId="77777777" w:rsidR="002B037F" w:rsidRDefault="002B037F" w:rsidP="00480F32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(#)</w:t>
            </w:r>
          </w:p>
        </w:tc>
        <w:tc>
          <w:tcPr>
            <w:tcW w:w="856" w:type="dxa"/>
            <w:shd w:val="clear" w:color="auto" w:fill="8EAADB" w:themeFill="accent1" w:themeFillTint="99"/>
            <w:vAlign w:val="center"/>
          </w:tcPr>
          <w:p w14:paraId="2A9C780B" w14:textId="77777777" w:rsidR="002B037F" w:rsidRDefault="002B037F" w:rsidP="00480F32">
            <w:pPr>
              <w:pStyle w:val="a3"/>
              <w:ind w:leftChars="0" w:left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Other</w:t>
            </w:r>
          </w:p>
          <w:p w14:paraId="4FB60F25" w14:textId="77777777" w:rsidR="002B037F" w:rsidRDefault="002B037F" w:rsidP="00480F3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(#)</w:t>
            </w:r>
          </w:p>
        </w:tc>
      </w:tr>
      <w:tr w:rsidR="002B037F" w14:paraId="3987053F" w14:textId="77777777" w:rsidTr="00480F32">
        <w:tc>
          <w:tcPr>
            <w:tcW w:w="1508" w:type="dxa"/>
            <w:shd w:val="clear" w:color="auto" w:fill="8EAADB" w:themeFill="accent1" w:themeFillTint="99"/>
          </w:tcPr>
          <w:p w14:paraId="5A284694" w14:textId="77777777" w:rsidR="002B037F" w:rsidRDefault="002B037F" w:rsidP="002B037F">
            <w:pPr>
              <w:pStyle w:val="a3"/>
              <w:ind w:leftChars="0" w:left="0"/>
              <w:jc w:val="center"/>
            </w:pPr>
            <w:r>
              <w:t>Only one E2</w:t>
            </w:r>
          </w:p>
        </w:tc>
        <w:tc>
          <w:tcPr>
            <w:tcW w:w="759" w:type="dxa"/>
            <w:shd w:val="clear" w:color="auto" w:fill="C5E0B3" w:themeFill="accent6" w:themeFillTint="66"/>
            <w:vAlign w:val="center"/>
          </w:tcPr>
          <w:p w14:paraId="56288B42" w14:textId="5E136E2A" w:rsidR="002B037F" w:rsidRDefault="002B037F" w:rsidP="002B037F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851" w:type="dxa"/>
            <w:shd w:val="clear" w:color="auto" w:fill="C5E0B3" w:themeFill="accent6" w:themeFillTint="66"/>
            <w:vAlign w:val="center"/>
          </w:tcPr>
          <w:p w14:paraId="6C73479A" w14:textId="100E7EDA" w:rsidR="002B037F" w:rsidRDefault="002B037F" w:rsidP="002B037F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14:paraId="1D8EDCFA" w14:textId="08587C83" w:rsidR="002B037F" w:rsidRDefault="002B037F" w:rsidP="002B037F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133" w:type="dxa"/>
            <w:shd w:val="clear" w:color="auto" w:fill="C5E0B3" w:themeFill="accent6" w:themeFillTint="66"/>
            <w:vAlign w:val="center"/>
          </w:tcPr>
          <w:p w14:paraId="0CC02A61" w14:textId="27633B7F" w:rsidR="002B037F" w:rsidRDefault="002B037F" w:rsidP="002B037F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56" w:type="dxa"/>
            <w:shd w:val="clear" w:color="auto" w:fill="C5E0B3" w:themeFill="accent6" w:themeFillTint="66"/>
            <w:vAlign w:val="center"/>
          </w:tcPr>
          <w:p w14:paraId="4326909F" w14:textId="62EAD7EB" w:rsidR="002B037F" w:rsidRDefault="002B037F" w:rsidP="002B037F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9</w:t>
            </w:r>
          </w:p>
        </w:tc>
      </w:tr>
      <w:tr w:rsidR="002B037F" w14:paraId="07CDB0F6" w14:textId="77777777" w:rsidTr="00480F32">
        <w:tc>
          <w:tcPr>
            <w:tcW w:w="1508" w:type="dxa"/>
            <w:shd w:val="clear" w:color="auto" w:fill="8EAADB" w:themeFill="accent1" w:themeFillTint="99"/>
          </w:tcPr>
          <w:p w14:paraId="0BE1016E" w14:textId="77777777" w:rsidR="002B037F" w:rsidRDefault="002B037F" w:rsidP="002B037F">
            <w:pPr>
              <w:pStyle w:val="a3"/>
              <w:ind w:leftChars="0" w:left="0"/>
              <w:jc w:val="center"/>
            </w:pPr>
            <w:r>
              <w:t>One E2, one E1(a&gt;b)</w:t>
            </w:r>
          </w:p>
        </w:tc>
        <w:tc>
          <w:tcPr>
            <w:tcW w:w="759" w:type="dxa"/>
            <w:shd w:val="clear" w:color="auto" w:fill="C5E0B3" w:themeFill="accent6" w:themeFillTint="66"/>
            <w:vAlign w:val="center"/>
          </w:tcPr>
          <w:p w14:paraId="52008DA2" w14:textId="12B5FF37" w:rsidR="002B037F" w:rsidRDefault="002B037F" w:rsidP="002B037F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13</w:t>
            </w:r>
          </w:p>
        </w:tc>
        <w:tc>
          <w:tcPr>
            <w:tcW w:w="851" w:type="dxa"/>
            <w:shd w:val="clear" w:color="auto" w:fill="C5E0B3" w:themeFill="accent6" w:themeFillTint="66"/>
            <w:vAlign w:val="center"/>
          </w:tcPr>
          <w:p w14:paraId="7A467449" w14:textId="5C4F022F" w:rsidR="002B037F" w:rsidRDefault="002B037F" w:rsidP="002B037F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14:paraId="7BE81F0F" w14:textId="339BB379" w:rsidR="002B037F" w:rsidRDefault="002B037F" w:rsidP="002B037F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133" w:type="dxa"/>
            <w:shd w:val="clear" w:color="auto" w:fill="C5E0B3" w:themeFill="accent6" w:themeFillTint="66"/>
            <w:vAlign w:val="center"/>
          </w:tcPr>
          <w:p w14:paraId="12FC7D1C" w14:textId="1077876D" w:rsidR="002B037F" w:rsidRDefault="002B037F" w:rsidP="002B037F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6" w:type="dxa"/>
            <w:shd w:val="clear" w:color="auto" w:fill="C5E0B3" w:themeFill="accent6" w:themeFillTint="66"/>
            <w:vAlign w:val="center"/>
          </w:tcPr>
          <w:p w14:paraId="7B585BFB" w14:textId="2CC8C84C" w:rsidR="002B037F" w:rsidRDefault="002B037F" w:rsidP="002B037F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10</w:t>
            </w:r>
          </w:p>
        </w:tc>
      </w:tr>
      <w:tr w:rsidR="002B037F" w14:paraId="727FC192" w14:textId="77777777" w:rsidTr="00480F32">
        <w:tc>
          <w:tcPr>
            <w:tcW w:w="1508" w:type="dxa"/>
            <w:shd w:val="clear" w:color="auto" w:fill="8EAADB" w:themeFill="accent1" w:themeFillTint="99"/>
          </w:tcPr>
          <w:p w14:paraId="790A7BBF" w14:textId="77777777" w:rsidR="002B037F" w:rsidRDefault="002B037F" w:rsidP="002B037F">
            <w:pPr>
              <w:pStyle w:val="a3"/>
              <w:ind w:leftChars="0" w:left="0"/>
              <w:jc w:val="center"/>
            </w:pPr>
            <w:r>
              <w:t>One E2, one E1(a&lt;b)</w:t>
            </w:r>
          </w:p>
        </w:tc>
        <w:tc>
          <w:tcPr>
            <w:tcW w:w="759" w:type="dxa"/>
            <w:shd w:val="clear" w:color="auto" w:fill="C5E0B3" w:themeFill="accent6" w:themeFillTint="66"/>
            <w:vAlign w:val="center"/>
          </w:tcPr>
          <w:p w14:paraId="223A38F0" w14:textId="24A133FE" w:rsidR="002B037F" w:rsidRDefault="002B037F" w:rsidP="002B037F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851" w:type="dxa"/>
            <w:shd w:val="clear" w:color="auto" w:fill="C5E0B3" w:themeFill="accent6" w:themeFillTint="66"/>
            <w:vAlign w:val="center"/>
          </w:tcPr>
          <w:p w14:paraId="2EA70E0E" w14:textId="5A6ADAE6" w:rsidR="002B037F" w:rsidRDefault="002B037F" w:rsidP="002B037F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14:paraId="59D2F1C5" w14:textId="0BD2A135" w:rsidR="002B037F" w:rsidRDefault="002B037F" w:rsidP="002B037F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133" w:type="dxa"/>
            <w:shd w:val="clear" w:color="auto" w:fill="C5E0B3" w:themeFill="accent6" w:themeFillTint="66"/>
            <w:vAlign w:val="center"/>
          </w:tcPr>
          <w:p w14:paraId="0C9205BC" w14:textId="6A0FD6AC" w:rsidR="002B037F" w:rsidRDefault="002B037F" w:rsidP="002B037F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56" w:type="dxa"/>
            <w:shd w:val="clear" w:color="auto" w:fill="C5E0B3" w:themeFill="accent6" w:themeFillTint="66"/>
            <w:vAlign w:val="center"/>
          </w:tcPr>
          <w:p w14:paraId="58F2B7BD" w14:textId="595EF902" w:rsidR="002B037F" w:rsidRDefault="002B037F" w:rsidP="002B037F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10</w:t>
            </w:r>
          </w:p>
        </w:tc>
      </w:tr>
    </w:tbl>
    <w:p w14:paraId="2A31FE2B" w14:textId="77777777" w:rsidR="002B037F" w:rsidRDefault="002B037F" w:rsidP="002B037F">
      <w:pPr>
        <w:pStyle w:val="a3"/>
        <w:ind w:leftChars="0" w:left="840"/>
      </w:pPr>
    </w:p>
    <w:p w14:paraId="5AF08279" w14:textId="64D194BF" w:rsidR="002B037F" w:rsidRDefault="002B037F" w:rsidP="002B037F">
      <w:pPr>
        <w:pStyle w:val="a3"/>
        <w:ind w:leftChars="0" w:left="840"/>
      </w:pPr>
      <w:r>
        <w:rPr>
          <w:rFonts w:hint="eastAsia"/>
        </w:rPr>
        <w:t>另外，若我們以同樣方法分析</w:t>
      </w:r>
      <w:r>
        <w:rPr>
          <w:rFonts w:hint="eastAsia"/>
        </w:rPr>
        <w:t>E1</w:t>
      </w:r>
      <w:r>
        <w:t xml:space="preserve"> path</w:t>
      </w:r>
      <w:r>
        <w:rPr>
          <w:rFonts w:hint="eastAsia"/>
        </w:rPr>
        <w:t>的數量，我們可以計算出每增加一級</w:t>
      </w:r>
      <w:r>
        <w:rPr>
          <w:rFonts w:hint="eastAsia"/>
        </w:rPr>
        <w:t>E1</w:t>
      </w:r>
      <w:r>
        <w:t xml:space="preserve"> path</w:t>
      </w:r>
      <w:r>
        <w:rPr>
          <w:rFonts w:hint="eastAsia"/>
        </w:rPr>
        <w:t>所需要增加的各種類個數，如下表</w:t>
      </w:r>
      <w:ins w:id="22" w:author="郭柏辰" w:date="2021-05-29T01:06:00Z">
        <w:r w:rsidR="00FE7BF1">
          <w:rPr>
            <w:rFonts w:hint="eastAsia"/>
          </w:rPr>
          <w:t>七</w:t>
        </w:r>
      </w:ins>
      <w:r>
        <w:rPr>
          <w:rFonts w:hint="eastAsia"/>
        </w:rPr>
        <w:t>。</w:t>
      </w:r>
    </w:p>
    <w:p w14:paraId="57CA4767" w14:textId="58E1C45F" w:rsidR="007C3236" w:rsidRDefault="007C3236">
      <w:pPr>
        <w:widowControl/>
      </w:pPr>
      <w:r>
        <w:br w:type="page"/>
      </w:r>
    </w:p>
    <w:p w14:paraId="2D83393E" w14:textId="39B63944" w:rsidR="007C3236" w:rsidRDefault="007C3236" w:rsidP="002B037F">
      <w:pPr>
        <w:pStyle w:val="a3"/>
        <w:ind w:leftChars="0" w:left="840"/>
        <w:rPr>
          <w:rFonts w:hint="eastAsia"/>
        </w:rPr>
      </w:pPr>
      <w:r>
        <w:rPr>
          <w:rFonts w:hint="eastAsia"/>
        </w:rPr>
        <w:lastRenderedPageBreak/>
        <w:t>表</w:t>
      </w:r>
      <w:ins w:id="23" w:author="郭柏辰" w:date="2021-05-29T01:06:00Z">
        <w:r w:rsidR="00FE7BF1">
          <w:rPr>
            <w:rFonts w:hint="eastAsia"/>
          </w:rPr>
          <w:t>七</w:t>
        </w:r>
      </w:ins>
      <w:r>
        <w:rPr>
          <w:rFonts w:hint="eastAsia"/>
        </w:rPr>
        <w:t>、</w:t>
      </w:r>
      <w:r>
        <w:rPr>
          <w:rFonts w:hint="eastAsia"/>
        </w:rPr>
        <w:t>Pr</w:t>
      </w:r>
      <w:r>
        <w:t>oblem 2</w:t>
      </w:r>
      <w:r>
        <w:rPr>
          <w:rFonts w:hint="eastAsia"/>
        </w:rPr>
        <w:t>增加級數的各種類分布表</w:t>
      </w:r>
    </w:p>
    <w:tbl>
      <w:tblPr>
        <w:tblStyle w:val="a5"/>
        <w:tblW w:w="6099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1508"/>
        <w:gridCol w:w="759"/>
        <w:gridCol w:w="851"/>
        <w:gridCol w:w="992"/>
        <w:gridCol w:w="1133"/>
        <w:gridCol w:w="856"/>
      </w:tblGrid>
      <w:tr w:rsidR="002B037F" w14:paraId="3BDCAC78" w14:textId="77777777" w:rsidTr="00480F32">
        <w:tc>
          <w:tcPr>
            <w:tcW w:w="1508" w:type="dxa"/>
            <w:shd w:val="clear" w:color="auto" w:fill="8EAADB" w:themeFill="accent1" w:themeFillTint="99"/>
          </w:tcPr>
          <w:p w14:paraId="06222665" w14:textId="77777777" w:rsidR="002B037F" w:rsidRDefault="002B037F" w:rsidP="00480F3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>
              <w:t>ituation</w:t>
            </w:r>
          </w:p>
        </w:tc>
        <w:tc>
          <w:tcPr>
            <w:tcW w:w="759" w:type="dxa"/>
            <w:shd w:val="clear" w:color="auto" w:fill="8EAADB" w:themeFill="accent1" w:themeFillTint="99"/>
            <w:vAlign w:val="center"/>
          </w:tcPr>
          <w:p w14:paraId="67279A59" w14:textId="77777777" w:rsidR="002B037F" w:rsidRDefault="002B037F" w:rsidP="00480F3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ALU</w:t>
            </w:r>
          </w:p>
          <w:p w14:paraId="7559483B" w14:textId="77777777" w:rsidR="002B037F" w:rsidRDefault="002B037F" w:rsidP="00480F32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(#)</w:t>
            </w:r>
          </w:p>
        </w:tc>
        <w:tc>
          <w:tcPr>
            <w:tcW w:w="851" w:type="dxa"/>
            <w:shd w:val="clear" w:color="auto" w:fill="8EAADB" w:themeFill="accent1" w:themeFillTint="99"/>
            <w:vAlign w:val="center"/>
          </w:tcPr>
          <w:p w14:paraId="7D3501F5" w14:textId="77777777" w:rsidR="002B037F" w:rsidRDefault="002B037F" w:rsidP="00480F32">
            <w:pPr>
              <w:pStyle w:val="a3"/>
              <w:ind w:leftChars="0" w:left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Jump</w:t>
            </w:r>
          </w:p>
          <w:p w14:paraId="7598FE06" w14:textId="77777777" w:rsidR="002B037F" w:rsidRDefault="002B037F" w:rsidP="00480F32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(#)</w:t>
            </w:r>
          </w:p>
        </w:tc>
        <w:tc>
          <w:tcPr>
            <w:tcW w:w="992" w:type="dxa"/>
            <w:shd w:val="clear" w:color="auto" w:fill="8EAADB" w:themeFill="accent1" w:themeFillTint="99"/>
            <w:vAlign w:val="center"/>
          </w:tcPr>
          <w:p w14:paraId="09562D49" w14:textId="77777777" w:rsidR="002B037F" w:rsidRDefault="002B037F" w:rsidP="00480F3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Branch</w:t>
            </w:r>
          </w:p>
          <w:p w14:paraId="4A13FBCC" w14:textId="77777777" w:rsidR="002B037F" w:rsidRDefault="002B037F" w:rsidP="00480F32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(#)</w:t>
            </w:r>
          </w:p>
        </w:tc>
        <w:tc>
          <w:tcPr>
            <w:tcW w:w="1133" w:type="dxa"/>
            <w:shd w:val="clear" w:color="auto" w:fill="8EAADB" w:themeFill="accent1" w:themeFillTint="99"/>
            <w:vAlign w:val="center"/>
          </w:tcPr>
          <w:p w14:paraId="7BAF9660" w14:textId="77777777" w:rsidR="002B037F" w:rsidRDefault="002B037F" w:rsidP="00480F32">
            <w:pPr>
              <w:pStyle w:val="a3"/>
              <w:ind w:leftChars="0" w:left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Memory</w:t>
            </w:r>
          </w:p>
          <w:p w14:paraId="1A28D5D7" w14:textId="77777777" w:rsidR="002B037F" w:rsidRDefault="002B037F" w:rsidP="00480F32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(#)</w:t>
            </w:r>
          </w:p>
        </w:tc>
        <w:tc>
          <w:tcPr>
            <w:tcW w:w="856" w:type="dxa"/>
            <w:shd w:val="clear" w:color="auto" w:fill="8EAADB" w:themeFill="accent1" w:themeFillTint="99"/>
            <w:vAlign w:val="center"/>
          </w:tcPr>
          <w:p w14:paraId="2BA0616A" w14:textId="77777777" w:rsidR="002B037F" w:rsidRDefault="002B037F" w:rsidP="00480F32">
            <w:pPr>
              <w:pStyle w:val="a3"/>
              <w:ind w:leftChars="0" w:left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Other</w:t>
            </w:r>
          </w:p>
          <w:p w14:paraId="42C5DDD9" w14:textId="77777777" w:rsidR="002B037F" w:rsidRDefault="002B037F" w:rsidP="00480F3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(#)</w:t>
            </w:r>
          </w:p>
        </w:tc>
      </w:tr>
      <w:tr w:rsidR="002B037F" w14:paraId="6EF9A77B" w14:textId="77777777" w:rsidTr="00480F32">
        <w:tc>
          <w:tcPr>
            <w:tcW w:w="1508" w:type="dxa"/>
            <w:shd w:val="clear" w:color="auto" w:fill="8EAADB" w:themeFill="accent1" w:themeFillTint="99"/>
          </w:tcPr>
          <w:p w14:paraId="1BD13AE2" w14:textId="77777777" w:rsidR="002B037F" w:rsidRDefault="002B037F" w:rsidP="00480F3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 xml:space="preserve">+ </w:t>
            </w:r>
            <w:r>
              <w:t>E</w:t>
            </w:r>
            <w:r>
              <w:rPr>
                <w:rFonts w:hint="eastAsia"/>
              </w:rPr>
              <w:t>1</w:t>
            </w:r>
            <w:r>
              <w:t>(a &gt; b)</w:t>
            </w:r>
          </w:p>
        </w:tc>
        <w:tc>
          <w:tcPr>
            <w:tcW w:w="759" w:type="dxa"/>
            <w:shd w:val="clear" w:color="auto" w:fill="C5E0B3" w:themeFill="accent6" w:themeFillTint="66"/>
            <w:vAlign w:val="center"/>
          </w:tcPr>
          <w:p w14:paraId="44CCA7EC" w14:textId="314BD80D" w:rsidR="002B037F" w:rsidRDefault="002B037F" w:rsidP="00480F32">
            <w:pPr>
              <w:pStyle w:val="a3"/>
              <w:ind w:leftChars="0" w:left="0"/>
              <w:jc w:val="center"/>
            </w:pPr>
            <w:r>
              <w:rPr>
                <w:color w:val="000000"/>
              </w:rPr>
              <w:t>+</w:t>
            </w:r>
            <w:r>
              <w:rPr>
                <w:color w:val="000000"/>
              </w:rPr>
              <w:t>3</w:t>
            </w:r>
          </w:p>
        </w:tc>
        <w:tc>
          <w:tcPr>
            <w:tcW w:w="851" w:type="dxa"/>
            <w:shd w:val="clear" w:color="auto" w:fill="C5E0B3" w:themeFill="accent6" w:themeFillTint="66"/>
            <w:vAlign w:val="center"/>
          </w:tcPr>
          <w:p w14:paraId="7A52EEEF" w14:textId="7D0E5723" w:rsidR="002B037F" w:rsidRDefault="002B037F" w:rsidP="00480F32">
            <w:pPr>
              <w:pStyle w:val="a3"/>
              <w:ind w:leftChars="0" w:left="0"/>
              <w:jc w:val="center"/>
            </w:pPr>
            <w:r>
              <w:rPr>
                <w:color w:val="000000"/>
              </w:rPr>
              <w:t>+</w:t>
            </w:r>
            <w:r>
              <w:rPr>
                <w:color w:val="000000"/>
              </w:rPr>
              <w:t>0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14:paraId="5AA53DBC" w14:textId="5359F6F3" w:rsidR="002B037F" w:rsidRDefault="002B037F" w:rsidP="00480F32">
            <w:pPr>
              <w:pStyle w:val="a3"/>
              <w:ind w:leftChars="0" w:left="0"/>
              <w:jc w:val="center"/>
            </w:pPr>
            <w:r>
              <w:rPr>
                <w:color w:val="000000"/>
              </w:rPr>
              <w:t>+</w:t>
            </w:r>
            <w:r>
              <w:rPr>
                <w:color w:val="000000"/>
              </w:rPr>
              <w:t>3</w:t>
            </w:r>
          </w:p>
        </w:tc>
        <w:tc>
          <w:tcPr>
            <w:tcW w:w="1133" w:type="dxa"/>
            <w:shd w:val="clear" w:color="auto" w:fill="C5E0B3" w:themeFill="accent6" w:themeFillTint="66"/>
            <w:vAlign w:val="center"/>
          </w:tcPr>
          <w:p w14:paraId="103E3954" w14:textId="31215827" w:rsidR="002B037F" w:rsidRDefault="002B037F" w:rsidP="00480F32">
            <w:pPr>
              <w:pStyle w:val="a3"/>
              <w:ind w:leftChars="0" w:left="0"/>
              <w:jc w:val="center"/>
            </w:pPr>
            <w:r>
              <w:rPr>
                <w:color w:val="000000"/>
              </w:rPr>
              <w:t>+</w:t>
            </w:r>
            <w:r>
              <w:rPr>
                <w:color w:val="000000"/>
              </w:rPr>
              <w:t>0</w:t>
            </w:r>
          </w:p>
        </w:tc>
        <w:tc>
          <w:tcPr>
            <w:tcW w:w="856" w:type="dxa"/>
            <w:shd w:val="clear" w:color="auto" w:fill="C5E0B3" w:themeFill="accent6" w:themeFillTint="66"/>
            <w:vAlign w:val="center"/>
          </w:tcPr>
          <w:p w14:paraId="3E2A11CC" w14:textId="77777777" w:rsidR="002B037F" w:rsidRDefault="002B037F" w:rsidP="00480F32">
            <w:pPr>
              <w:pStyle w:val="a3"/>
              <w:ind w:leftChars="0" w:left="0"/>
              <w:jc w:val="center"/>
            </w:pPr>
            <w:r>
              <w:rPr>
                <w:color w:val="000000"/>
              </w:rPr>
              <w:t>+1</w:t>
            </w:r>
          </w:p>
        </w:tc>
      </w:tr>
      <w:tr w:rsidR="002B037F" w14:paraId="242B6C93" w14:textId="77777777" w:rsidTr="00480F32">
        <w:tc>
          <w:tcPr>
            <w:tcW w:w="1508" w:type="dxa"/>
            <w:shd w:val="clear" w:color="auto" w:fill="8EAADB" w:themeFill="accent1" w:themeFillTint="99"/>
          </w:tcPr>
          <w:p w14:paraId="7A9B1ADB" w14:textId="77777777" w:rsidR="002B037F" w:rsidRDefault="002B037F" w:rsidP="00480F3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 xml:space="preserve">+ </w:t>
            </w:r>
            <w:r>
              <w:t>E</w:t>
            </w:r>
            <w:r>
              <w:rPr>
                <w:rFonts w:hint="eastAsia"/>
              </w:rPr>
              <w:t>1</w:t>
            </w:r>
            <w:r>
              <w:t>(a &lt; b)</w:t>
            </w:r>
          </w:p>
        </w:tc>
        <w:tc>
          <w:tcPr>
            <w:tcW w:w="759" w:type="dxa"/>
            <w:shd w:val="clear" w:color="auto" w:fill="C5E0B3" w:themeFill="accent6" w:themeFillTint="66"/>
            <w:vAlign w:val="center"/>
          </w:tcPr>
          <w:p w14:paraId="2B624975" w14:textId="0C33F0E6" w:rsidR="002B037F" w:rsidRDefault="002B037F" w:rsidP="00480F32">
            <w:pPr>
              <w:pStyle w:val="a3"/>
              <w:ind w:leftChars="0" w:left="0"/>
              <w:jc w:val="center"/>
            </w:pPr>
            <w:r>
              <w:rPr>
                <w:color w:val="000000"/>
              </w:rPr>
              <w:t>+</w:t>
            </w:r>
            <w:r>
              <w:rPr>
                <w:color w:val="000000"/>
              </w:rPr>
              <w:t>1</w:t>
            </w:r>
          </w:p>
        </w:tc>
        <w:tc>
          <w:tcPr>
            <w:tcW w:w="851" w:type="dxa"/>
            <w:shd w:val="clear" w:color="auto" w:fill="C5E0B3" w:themeFill="accent6" w:themeFillTint="66"/>
            <w:vAlign w:val="center"/>
          </w:tcPr>
          <w:p w14:paraId="74A8D7C1" w14:textId="7A19A199" w:rsidR="002B037F" w:rsidRDefault="002B037F" w:rsidP="00480F32">
            <w:pPr>
              <w:pStyle w:val="a3"/>
              <w:ind w:leftChars="0" w:left="0"/>
              <w:jc w:val="center"/>
            </w:pPr>
            <w:r>
              <w:rPr>
                <w:color w:val="000000"/>
              </w:rPr>
              <w:t>+</w:t>
            </w:r>
            <w:r>
              <w:rPr>
                <w:color w:val="000000"/>
              </w:rPr>
              <w:t>0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14:paraId="0C6A078B" w14:textId="35B5CEF1" w:rsidR="002B037F" w:rsidRDefault="002B037F" w:rsidP="00480F32">
            <w:pPr>
              <w:pStyle w:val="a3"/>
              <w:ind w:leftChars="0" w:left="0"/>
              <w:jc w:val="center"/>
            </w:pPr>
            <w:r>
              <w:rPr>
                <w:color w:val="000000"/>
              </w:rPr>
              <w:t>+</w:t>
            </w:r>
            <w:r>
              <w:rPr>
                <w:color w:val="000000"/>
              </w:rPr>
              <w:t>3</w:t>
            </w:r>
          </w:p>
        </w:tc>
        <w:tc>
          <w:tcPr>
            <w:tcW w:w="1133" w:type="dxa"/>
            <w:shd w:val="clear" w:color="auto" w:fill="C5E0B3" w:themeFill="accent6" w:themeFillTint="66"/>
            <w:vAlign w:val="center"/>
          </w:tcPr>
          <w:p w14:paraId="5AB01FDC" w14:textId="56A96F68" w:rsidR="002B037F" w:rsidRDefault="002B037F" w:rsidP="00480F32">
            <w:pPr>
              <w:pStyle w:val="a3"/>
              <w:ind w:leftChars="0" w:left="0"/>
              <w:jc w:val="center"/>
            </w:pPr>
            <w:r>
              <w:rPr>
                <w:color w:val="000000"/>
              </w:rPr>
              <w:t>+</w:t>
            </w:r>
            <w:r>
              <w:rPr>
                <w:color w:val="000000"/>
              </w:rPr>
              <w:t>0</w:t>
            </w:r>
          </w:p>
        </w:tc>
        <w:tc>
          <w:tcPr>
            <w:tcW w:w="856" w:type="dxa"/>
            <w:shd w:val="clear" w:color="auto" w:fill="C5E0B3" w:themeFill="accent6" w:themeFillTint="66"/>
            <w:vAlign w:val="center"/>
          </w:tcPr>
          <w:p w14:paraId="31C315E3" w14:textId="77777777" w:rsidR="002B037F" w:rsidRDefault="002B037F" w:rsidP="00480F32">
            <w:pPr>
              <w:pStyle w:val="a3"/>
              <w:ind w:leftChars="0" w:left="0"/>
              <w:jc w:val="center"/>
            </w:pPr>
            <w:r>
              <w:rPr>
                <w:color w:val="000000"/>
              </w:rPr>
              <w:t>+1</w:t>
            </w:r>
          </w:p>
        </w:tc>
      </w:tr>
    </w:tbl>
    <w:p w14:paraId="30F10557" w14:textId="77777777" w:rsidR="002B037F" w:rsidRDefault="002B037F" w:rsidP="002B037F">
      <w:pPr>
        <w:pStyle w:val="a3"/>
        <w:ind w:leftChars="0" w:left="840"/>
      </w:pPr>
    </w:p>
    <w:p w14:paraId="2966AE74" w14:textId="77777777" w:rsidR="002B037F" w:rsidRDefault="002B037F" w:rsidP="002B037F">
      <w:pPr>
        <w:pStyle w:val="a3"/>
        <w:ind w:leftChars="0" w:left="840"/>
      </w:pPr>
      <w:r>
        <w:rPr>
          <w:rFonts w:hint="eastAsia"/>
        </w:rPr>
        <w:t>在此就更清楚表明了我在</w:t>
      </w:r>
      <w:r>
        <w:rPr>
          <w:rFonts w:hint="eastAsia"/>
        </w:rPr>
        <w:t>code</w:t>
      </w:r>
      <w:r>
        <w:rPr>
          <w:rFonts w:hint="eastAsia"/>
        </w:rPr>
        <w:t>中做的取捨，也就是剛好會多</w:t>
      </w:r>
      <w:r>
        <w:t>2</w:t>
      </w:r>
      <w:r>
        <w:rPr>
          <w:rFonts w:hint="eastAsia"/>
        </w:rPr>
        <w:t>次的</w:t>
      </w:r>
      <w:r>
        <w:rPr>
          <w:rFonts w:hint="eastAsia"/>
        </w:rPr>
        <w:t>ALU</w:t>
      </w:r>
      <w:r>
        <w:rPr>
          <w:rFonts w:hint="eastAsia"/>
        </w:rPr>
        <w:t>。</w:t>
      </w:r>
    </w:p>
    <w:p w14:paraId="309EE314" w14:textId="77777777" w:rsidR="002B037F" w:rsidRPr="002B037F" w:rsidRDefault="002B037F" w:rsidP="002246CF">
      <w:pPr>
        <w:pStyle w:val="a3"/>
        <w:ind w:leftChars="0" w:left="840"/>
        <w:rPr>
          <w:rFonts w:hint="eastAsia"/>
        </w:rPr>
      </w:pPr>
    </w:p>
    <w:p w14:paraId="32FFC3FB" w14:textId="1DEE6E08" w:rsidR="002B037F" w:rsidRDefault="002B037F" w:rsidP="002246CF">
      <w:pPr>
        <w:pStyle w:val="a3"/>
        <w:ind w:leftChars="0" w:left="840"/>
        <w:rPr>
          <w:rFonts w:hint="eastAsia"/>
        </w:rPr>
      </w:pPr>
      <w:r>
        <w:rPr>
          <w:rFonts w:hint="eastAsia"/>
        </w:rPr>
        <w:t>最後我們檢視我們的</w:t>
      </w:r>
      <w:r>
        <w:rPr>
          <w:rFonts w:hint="eastAsia"/>
        </w:rPr>
        <w:t>c</w:t>
      </w:r>
      <w:r>
        <w:t>ode</w:t>
      </w:r>
      <w:r>
        <w:rPr>
          <w:rFonts w:hint="eastAsia"/>
        </w:rPr>
        <w:t xml:space="preserve"> s</w:t>
      </w:r>
      <w:r>
        <w:t>ize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ompile</w:t>
      </w:r>
      <w:r>
        <w:rPr>
          <w:rFonts w:hint="eastAsia"/>
        </w:rPr>
        <w:t>之後總共使用了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>個</w:t>
      </w:r>
      <w:r w:rsidR="00B21193">
        <w:rPr>
          <w:rFonts w:hint="eastAsia"/>
        </w:rPr>
        <w:t>w</w:t>
      </w:r>
      <w:r w:rsidR="00B21193">
        <w:t>ord</w:t>
      </w:r>
      <w:r w:rsidR="00B21193">
        <w:rPr>
          <w:rFonts w:hint="eastAsia"/>
        </w:rPr>
        <w:t>的位置來儲存</w:t>
      </w:r>
      <w:r w:rsidR="00B21193">
        <w:rPr>
          <w:rFonts w:hint="eastAsia"/>
        </w:rPr>
        <w:t>i</w:t>
      </w:r>
      <w:r w:rsidR="00B21193">
        <w:t>nstructions</w:t>
      </w:r>
      <w:r w:rsidR="00B21193">
        <w:rPr>
          <w:rFonts w:hint="eastAsia"/>
        </w:rPr>
        <w:t>。</w:t>
      </w:r>
    </w:p>
    <w:p w14:paraId="55248A3B" w14:textId="75D7D285" w:rsidR="002B037F" w:rsidRDefault="002B037F" w:rsidP="002246CF">
      <w:pPr>
        <w:pStyle w:val="a3"/>
        <w:ind w:leftChars="0" w:left="840"/>
      </w:pPr>
    </w:p>
    <w:p w14:paraId="145CBC17" w14:textId="30A5A6C4" w:rsidR="00A90FB2" w:rsidRDefault="00A90FB2" w:rsidP="00A90F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 xml:space="preserve">se </w:t>
      </w:r>
      <w:r w:rsidRPr="00A90FB2">
        <w:t>Binary GCD Algorithm</w:t>
      </w:r>
      <w:r w:rsidRPr="00A90FB2">
        <w:t xml:space="preserve"> </w:t>
      </w:r>
      <w:r>
        <w:t xml:space="preserve">to solve GCD via </w:t>
      </w:r>
      <w:r>
        <w:t xml:space="preserve">recursive </w:t>
      </w:r>
      <w:proofErr w:type="gramStart"/>
      <w:r>
        <w:t>method</w:t>
      </w:r>
      <w:proofErr w:type="gramEnd"/>
    </w:p>
    <w:p w14:paraId="5DFB798E" w14:textId="34A23675" w:rsidR="002246CF" w:rsidRDefault="002246CF" w:rsidP="002246CF">
      <w:pPr>
        <w:pStyle w:val="a3"/>
        <w:numPr>
          <w:ilvl w:val="0"/>
          <w:numId w:val="8"/>
        </w:numPr>
        <w:ind w:leftChars="0"/>
      </w:pPr>
      <w:r>
        <w:t>Approach</w:t>
      </w:r>
    </w:p>
    <w:p w14:paraId="08770F06" w14:textId="77777777" w:rsidR="00D830E4" w:rsidRDefault="00D830E4" w:rsidP="00D830E4">
      <w:pPr>
        <w:pStyle w:val="a3"/>
        <w:ind w:leftChars="0" w:left="840"/>
      </w:pPr>
      <w:r>
        <w:rPr>
          <w:rFonts w:hint="eastAsia"/>
        </w:rPr>
        <w:t>先描述</w:t>
      </w:r>
      <w:proofErr w:type="gramStart"/>
      <w:r>
        <w:rPr>
          <w:rFonts w:hint="eastAsia"/>
        </w:rPr>
        <w:t>本小題會</w:t>
      </w:r>
      <w:proofErr w:type="gramEnd"/>
      <w:r>
        <w:rPr>
          <w:rFonts w:hint="eastAsia"/>
        </w:rPr>
        <w:t>使用到基於</w:t>
      </w:r>
      <w:r w:rsidRPr="00A90FB2">
        <w:t>Euclid's Algorithm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個事實如下，題目假定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為兩正整數。</w:t>
      </w:r>
    </w:p>
    <w:p w14:paraId="5A881725" w14:textId="77777777" w:rsidR="00D830E4" w:rsidRPr="00A90FB2" w:rsidRDefault="00D830E4" w:rsidP="00D830E4">
      <w:pPr>
        <w:pStyle w:val="a3"/>
        <w:ind w:leftChars="0" w:left="840"/>
        <w:rPr>
          <w:rFonts w:ascii="Cambria Math" w:hAnsi="Cambria Math" w:hint="eastAsia"/>
          <w:oMath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E1</m:t>
              </m:r>
            </m:e>
          </m:d>
          <m:r>
            <w:rPr>
              <w:rFonts w:ascii="Cambria Math" w:hAnsi="Cambria Math" w:hint="eastAsia"/>
            </w:rPr>
            <m:t xml:space="preserve">If a </m:t>
          </m:r>
          <m:r>
            <w:rPr>
              <w:rFonts w:ascii="Cambria Math" w:hAnsi="Cambria Math"/>
            </w:rPr>
            <m:t>≠</m:t>
          </m:r>
          <m:r>
            <w:rPr>
              <w:rFonts w:ascii="Cambria Math" w:hAnsi="Cambria Math" w:hint="eastAsia"/>
            </w:rPr>
            <m:t xml:space="preserve"> b, say, a &gt; b,</m:t>
          </m:r>
          <m:r>
            <w:rPr>
              <w:rFonts w:ascii="Cambria Math" w:hAnsi="Cambria Math"/>
            </w:rPr>
            <m:t>then</m:t>
          </m:r>
          <m:r>
            <w:rPr>
              <w:rFonts w:ascii="Cambria Math" w:hAnsi="Cambria Math" w:hint="eastAsia"/>
            </w:rPr>
            <m:t xml:space="preserve"> gcd(a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 w:hint="eastAsia"/>
            </w:rPr>
            <m:t>b) = gcd(a</m:t>
          </m:r>
          <m:r>
            <w:rPr>
              <w:rFonts w:ascii="Cambria Math" w:eastAsia="Cambria Math" w:hAnsi="Cambria Math" w:cs="Cambria Math"/>
            </w:rPr>
            <m:t>-</m:t>
          </m:r>
          <m:r>
            <w:rPr>
              <w:rFonts w:ascii="Cambria Math" w:hAnsi="Cambria Math" w:hint="eastAsia"/>
            </w:rPr>
            <m:t xml:space="preserve"> b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 w:hint="eastAsia"/>
            </w:rPr>
            <m:t xml:space="preserve"> b).</m:t>
          </m:r>
        </m:oMath>
      </m:oMathPara>
    </w:p>
    <w:p w14:paraId="31ECC899" w14:textId="011B7656" w:rsidR="00D830E4" w:rsidRPr="00D830E4" w:rsidRDefault="00D830E4" w:rsidP="00D830E4">
      <w:pPr>
        <w:pStyle w:val="a3"/>
        <w:ind w:leftChars="0" w:left="84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(E2) If a = b, then gcd(a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b) = a.</m:t>
          </m:r>
        </m:oMath>
      </m:oMathPara>
    </w:p>
    <w:p w14:paraId="15977911" w14:textId="791A4D70" w:rsidR="00D830E4" w:rsidRPr="009A2B01" w:rsidRDefault="00D830E4" w:rsidP="00D830E4">
      <w:pPr>
        <w:pStyle w:val="a3"/>
        <w:ind w:leftChars="0" w:left="840"/>
      </w:pPr>
      <w:r>
        <w:rPr>
          <w:rFonts w:hint="eastAsia"/>
        </w:rPr>
        <w:t>另外還有</w:t>
      </w:r>
    </w:p>
    <w:p w14:paraId="510B3DC9" w14:textId="15577ECD" w:rsidR="009A2B01" w:rsidRPr="00A90FB2" w:rsidRDefault="009A2B01" w:rsidP="009A2B01">
      <w:pPr>
        <w:pStyle w:val="a3"/>
        <w:ind w:leftChars="0" w:left="840"/>
        <w:rPr>
          <w:rFonts w:ascii="Cambria Math" w:hAnsi="Cambria Math" w:hint="eastAsia"/>
          <w:oMath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BG</m:t>
              </m:r>
              <m:r>
                <w:rPr>
                  <w:rFonts w:ascii="Cambria Math" w:hAnsi="Cambria Math" w:hint="eastAsia"/>
                </w:rPr>
                <m:t>1</m:t>
              </m:r>
            </m:e>
          </m:d>
          <m:r>
            <w:rPr>
              <w:rFonts w:ascii="Cambria Math" w:hAnsi="Cambria Math" w:hint="eastAsia"/>
            </w:rPr>
            <m:t xml:space="preserve">If a </m:t>
          </m:r>
          <m:r>
            <w:rPr>
              <w:rFonts w:ascii="Cambria Math" w:hAnsi="Cambria Math"/>
            </w:rPr>
            <m:t>≠</m:t>
          </m:r>
          <m:r>
            <w:rPr>
              <w:rFonts w:ascii="Cambria Math" w:hAnsi="Cambria Math" w:hint="eastAsia"/>
            </w:rPr>
            <m:t xml:space="preserve"> b,</m:t>
          </m:r>
          <m:r>
            <w:rPr>
              <w:rFonts w:ascii="Cambria Math" w:hAnsi="Cambria Math"/>
            </w:rPr>
            <m:t xml:space="preserve"> both a and b is even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then</m:t>
          </m:r>
          <m:r>
            <w:rPr>
              <w:rFonts w:ascii="Cambria Math" w:hAnsi="Cambria Math" w:hint="eastAsia"/>
            </w:rPr>
            <m:t xml:space="preserve"> gcd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a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 w:hint="eastAsia"/>
                </w:rPr>
                <m:t>b</m:t>
              </m:r>
            </m:e>
          </m:d>
          <m:r>
            <w:rPr>
              <w:rFonts w:ascii="Cambria Math" w:hAnsi="Cambria Math" w:hint="eastAsia"/>
            </w:rPr>
            <m:t xml:space="preserve">= </m:t>
          </m:r>
          <m:r>
            <w:rPr>
              <w:rFonts w:ascii="Cambria Math" w:hAnsi="Cambria Math"/>
            </w:rPr>
            <m:t>2*</m:t>
          </m:r>
          <m:r>
            <w:rPr>
              <w:rFonts w:ascii="Cambria Math" w:hAnsi="Cambria Math" w:hint="eastAsia"/>
            </w:rPr>
            <m:t>gcd(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 w:hint="eastAsia"/>
            </w:rPr>
            <m:t>).</m:t>
          </m:r>
        </m:oMath>
      </m:oMathPara>
    </w:p>
    <w:p w14:paraId="0119ACEA" w14:textId="0A61FC21" w:rsidR="009A2B01" w:rsidRPr="009A2B01" w:rsidRDefault="009A2B01" w:rsidP="00D830E4">
      <w:pPr>
        <w:pStyle w:val="a3"/>
        <w:ind w:leftChars="0" w:left="840"/>
        <w:rPr>
          <w:rFonts w:hint="eastAsia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BG</m:t>
              </m:r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 w:hint="eastAsia"/>
            </w:rPr>
            <m:t xml:space="preserve">If a </m:t>
          </m:r>
          <m:r>
            <w:rPr>
              <w:rFonts w:ascii="Cambria Math" w:hAnsi="Cambria Math"/>
            </w:rPr>
            <m:t>≠</m:t>
          </m:r>
          <m:r>
            <w:rPr>
              <w:rFonts w:ascii="Cambria Math" w:hAnsi="Cambria Math" w:hint="eastAsia"/>
            </w:rPr>
            <m:t xml:space="preserve"> b,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one of a and b is odd, say b is odd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then</m:t>
          </m:r>
          <m:r>
            <w:rPr>
              <w:rFonts w:ascii="Cambria Math" w:hAnsi="Cambria Math" w:hint="eastAsia"/>
            </w:rPr>
            <m:t xml:space="preserve"> gcd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a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 w:hint="eastAsia"/>
                </w:rPr>
                <m:t>b</m:t>
              </m:r>
            </m:e>
          </m:d>
          <m:r>
            <w:rPr>
              <w:rFonts w:ascii="Cambria Math" w:hAnsi="Cambria Math" w:hint="eastAsia"/>
            </w:rPr>
            <m:t>= gcd(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 w:hint="eastAsia"/>
            </w:rPr>
            <m:t>).</m:t>
          </m:r>
        </m:oMath>
      </m:oMathPara>
    </w:p>
    <w:p w14:paraId="2BC56008" w14:textId="37846459" w:rsidR="00D830E4" w:rsidRDefault="0088096E" w:rsidP="00D830E4">
      <w:pPr>
        <w:pStyle w:val="a3"/>
        <w:ind w:leftChars="0" w:left="840"/>
      </w:pPr>
      <w:r>
        <w:rPr>
          <w:rFonts w:hint="eastAsia"/>
        </w:rPr>
        <w:t>根據上述</w:t>
      </w:r>
      <w:r>
        <w:rPr>
          <w:rFonts w:hint="eastAsia"/>
        </w:rPr>
        <w:t>四個</w:t>
      </w:r>
      <w:r>
        <w:rPr>
          <w:rFonts w:hint="eastAsia"/>
        </w:rPr>
        <w:t>條件，我們若用</w:t>
      </w:r>
      <w:r>
        <w:rPr>
          <w:rFonts w:hint="eastAsia"/>
        </w:rPr>
        <w:t>r</w:t>
      </w:r>
      <w:r>
        <w:t>e</w:t>
      </w:r>
      <w:r>
        <w:t>c</w:t>
      </w:r>
      <w:r>
        <w:t>ursive</w:t>
      </w:r>
      <w:r>
        <w:rPr>
          <w:rFonts w:hint="eastAsia"/>
        </w:rPr>
        <w:t>方法完成的話，我們先判斷是否</w:t>
      </w:r>
      <w:r>
        <w:rPr>
          <w:rFonts w:hint="eastAsia"/>
        </w:rPr>
        <w:t>E</w:t>
      </w:r>
      <w:r>
        <w:t>2</w:t>
      </w:r>
      <w:r>
        <w:rPr>
          <w:rFonts w:hint="eastAsia"/>
        </w:rPr>
        <w:t>條件成立，因為</w:t>
      </w:r>
      <w:r>
        <w:rPr>
          <w:rFonts w:hint="eastAsia"/>
        </w:rPr>
        <w:t>E2</w:t>
      </w:r>
      <w:r>
        <w:rPr>
          <w:rFonts w:hint="eastAsia"/>
        </w:rPr>
        <w:t>即為此演算法的中止條件，若成立則直接</w:t>
      </w:r>
      <w:r>
        <w:rPr>
          <w:rFonts w:hint="eastAsia"/>
        </w:rPr>
        <w:t>r</w:t>
      </w:r>
      <w:r>
        <w:t>eturn</w:t>
      </w:r>
      <w:r>
        <w:rPr>
          <w:rFonts w:hint="eastAsia"/>
        </w:rPr>
        <w:t>數值</w:t>
      </w:r>
      <w:r>
        <w:rPr>
          <w:rFonts w:hint="eastAsia"/>
        </w:rPr>
        <w:t>a</w:t>
      </w:r>
      <w:r>
        <w:rPr>
          <w:rFonts w:hint="eastAsia"/>
        </w:rPr>
        <w:t>。若</w:t>
      </w:r>
      <w:r>
        <w:rPr>
          <w:rFonts w:hint="eastAsia"/>
        </w:rPr>
        <w:t>E2</w:t>
      </w:r>
      <w:r>
        <w:rPr>
          <w:rFonts w:hint="eastAsia"/>
        </w:rPr>
        <w:t>不成立，則</w:t>
      </w:r>
      <w:r>
        <w:rPr>
          <w:rFonts w:hint="eastAsia"/>
        </w:rPr>
        <w:t>我們先判斷</w:t>
      </w:r>
      <w:r>
        <w:rPr>
          <w:rFonts w:hint="eastAsia"/>
        </w:rPr>
        <w:t>a</w:t>
      </w:r>
      <w:r>
        <w:t>, b</w:t>
      </w:r>
      <w:r>
        <w:rPr>
          <w:rFonts w:hint="eastAsia"/>
        </w:rPr>
        <w:t>的奇偶性，若其中一個為偶數的話，則進行</w:t>
      </w:r>
      <w:r>
        <w:rPr>
          <w:rFonts w:hint="eastAsia"/>
        </w:rPr>
        <w:t>BG2</w:t>
      </w:r>
      <w:r>
        <w:rPr>
          <w:rFonts w:hint="eastAsia"/>
        </w:rPr>
        <w:t>條件運算，</w:t>
      </w:r>
      <w:r w:rsidR="00171B16">
        <w:rPr>
          <w:rFonts w:hint="eastAsia"/>
        </w:rPr>
        <w:t>遞迴呼叫</w:t>
      </w:r>
      <m:oMath>
        <m:r>
          <w:rPr>
            <w:rFonts w:ascii="Cambria Math" w:hAnsi="Cambria Math" w:hint="eastAsia"/>
          </w:rPr>
          <m:t>gcd(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,b</m:t>
        </m:r>
        <m:r>
          <w:rPr>
            <w:rFonts w:ascii="Cambria Math" w:hAnsi="Cambria Math" w:hint="eastAsia"/>
          </w:rPr>
          <m:t>)</m:t>
        </m:r>
      </m:oMath>
      <w:r w:rsidR="00171B16">
        <w:rPr>
          <w:rFonts w:hint="eastAsia"/>
        </w:rPr>
        <w:t>，這邊除</w:t>
      </w:r>
      <w:r w:rsidR="00171B16">
        <w:rPr>
          <w:rFonts w:hint="eastAsia"/>
        </w:rPr>
        <w:t>2</w:t>
      </w:r>
      <w:r w:rsidR="00171B16">
        <w:rPr>
          <w:rFonts w:hint="eastAsia"/>
        </w:rPr>
        <w:t>的方法，我們使用</w:t>
      </w:r>
      <w:proofErr w:type="gramStart"/>
      <w:r w:rsidR="00171B16">
        <w:t>’</w:t>
      </w:r>
      <w:proofErr w:type="gramEnd"/>
      <w:r w:rsidR="00171B16">
        <w:t>srl</w:t>
      </w:r>
      <w:proofErr w:type="gramStart"/>
      <w:r w:rsidR="00171B16">
        <w:t>’</w:t>
      </w:r>
      <w:proofErr w:type="gramEnd"/>
      <w:r w:rsidR="00171B16">
        <w:rPr>
          <w:rFonts w:hint="eastAsia"/>
        </w:rPr>
        <w:t>來完成。</w:t>
      </w:r>
      <w:r>
        <w:rPr>
          <w:rFonts w:hint="eastAsia"/>
        </w:rPr>
        <w:t>若兩個都是偶數則進行</w:t>
      </w:r>
      <w:r>
        <w:rPr>
          <w:rFonts w:hint="eastAsia"/>
        </w:rPr>
        <w:t>BG1</w:t>
      </w:r>
      <w:r w:rsidR="00171B16">
        <w:rPr>
          <w:rFonts w:hint="eastAsia"/>
        </w:rPr>
        <w:t>，遞迴呼叫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 w:hint="eastAsia"/>
          </w:rPr>
          <m:t>gcd(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，在做</w:t>
      </w:r>
      <w:r>
        <w:rPr>
          <w:rFonts w:hint="eastAsia"/>
        </w:rPr>
        <w:t>BG1</w:t>
      </w:r>
      <w:r>
        <w:rPr>
          <w:rFonts w:hint="eastAsia"/>
        </w:rPr>
        <w:t>時要記得把</w:t>
      </w:r>
      <w:r>
        <w:rPr>
          <w:rFonts w:hint="eastAsia"/>
        </w:rPr>
        <w:t>r</w:t>
      </w:r>
      <w:r>
        <w:t>eturn</w:t>
      </w:r>
      <w:r>
        <w:rPr>
          <w:rFonts w:hint="eastAsia"/>
        </w:rPr>
        <w:t>回來的值乘</w:t>
      </w:r>
      <w:r>
        <w:rPr>
          <w:rFonts w:hint="eastAsia"/>
        </w:rPr>
        <w:t>2</w:t>
      </w:r>
      <w:r>
        <w:rPr>
          <w:rFonts w:hint="eastAsia"/>
        </w:rPr>
        <w:t>，這邊使用</w:t>
      </w:r>
      <w:proofErr w:type="gramStart"/>
      <w:r>
        <w:t>’</w:t>
      </w:r>
      <w:proofErr w:type="gramEnd"/>
      <w:r>
        <w:t>sll</w:t>
      </w:r>
      <w:proofErr w:type="gramStart"/>
      <w:r>
        <w:t>’</w:t>
      </w:r>
      <w:proofErr w:type="gramEnd"/>
      <w:r>
        <w:rPr>
          <w:rFonts w:hint="eastAsia"/>
        </w:rPr>
        <w:t>來完成</w:t>
      </w:r>
      <w:r w:rsidR="00171B16">
        <w:rPr>
          <w:rFonts w:hint="eastAsia"/>
        </w:rPr>
        <w:t>。</w:t>
      </w:r>
      <w:r>
        <w:rPr>
          <w:rFonts w:hint="eastAsia"/>
        </w:rPr>
        <w:t>若兩者都是奇數，則必為</w:t>
      </w:r>
      <w:r>
        <w:rPr>
          <w:rFonts w:hint="eastAsia"/>
        </w:rPr>
        <w:t>E1</w:t>
      </w:r>
      <w:r>
        <w:rPr>
          <w:rFonts w:hint="eastAsia"/>
        </w:rPr>
        <w:t>條件，</w:t>
      </w:r>
      <w:r>
        <w:rPr>
          <w:rFonts w:hint="eastAsia"/>
        </w:rPr>
        <w:t>比較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大小，若</w:t>
      </w:r>
      <w:r>
        <w:rPr>
          <w:rFonts w:hint="eastAsia"/>
        </w:rPr>
        <w:t>a</w:t>
      </w:r>
      <w:r>
        <w:t xml:space="preserve"> &gt; b</w:t>
      </w:r>
      <w:r>
        <w:rPr>
          <w:rFonts w:hint="eastAsia"/>
        </w:rPr>
        <w:t>則</w:t>
      </w:r>
      <w:r>
        <w:rPr>
          <w:rFonts w:hint="eastAsia"/>
        </w:rPr>
        <w:t>r</w:t>
      </w:r>
      <w:r>
        <w:t xml:space="preserve">eturn 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 w:hint="eastAsia"/>
          </w:rPr>
          <m:t>cd(a</m:t>
        </m:r>
        <m:r>
          <w:rPr>
            <w:rFonts w:ascii="Cambria Math" w:eastAsia="Cambria Math" w:hAnsi="Cambria Math" w:cs="Cambria Math"/>
          </w:rPr>
          <m:t>-</m:t>
        </m:r>
        <m:r>
          <w:rPr>
            <w:rFonts w:ascii="Cambria Math" w:hAnsi="Cambria Math" w:hint="eastAsia"/>
          </w:rPr>
          <m:t xml:space="preserve"> b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 xml:space="preserve"> b)</m:t>
        </m:r>
      </m:oMath>
      <w:r>
        <w:rPr>
          <w:rFonts w:hint="eastAsia"/>
        </w:rPr>
        <w:t>的數值，即遞迴呼叫另一個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>。</w:t>
      </w:r>
      <w:r w:rsidR="00171B16">
        <w:rPr>
          <w:rFonts w:hint="eastAsia"/>
        </w:rPr>
        <w:t>另外，</w:t>
      </w:r>
      <w:r w:rsidR="00171B16">
        <w:rPr>
          <w:rFonts w:hint="eastAsia"/>
        </w:rPr>
        <w:t>由於要遞迴呼叫</w:t>
      </w:r>
      <w:r w:rsidR="00171B16">
        <w:rPr>
          <w:rFonts w:hint="eastAsia"/>
        </w:rPr>
        <w:t>function</w:t>
      </w:r>
      <w:r w:rsidR="00171B16">
        <w:rPr>
          <w:rFonts w:hint="eastAsia"/>
        </w:rPr>
        <w:t>，因此要先將</w:t>
      </w:r>
      <w:r w:rsidR="00171B16">
        <w:rPr>
          <w:rFonts w:hint="eastAsia"/>
        </w:rPr>
        <w:t>r</w:t>
      </w:r>
      <w:r w:rsidR="00171B16">
        <w:t>eturn address</w:t>
      </w:r>
      <w:r w:rsidR="00171B16">
        <w:rPr>
          <w:rFonts w:hint="eastAsia"/>
        </w:rPr>
        <w:t>存入</w:t>
      </w:r>
      <w:r w:rsidR="00171B16">
        <w:rPr>
          <w:rFonts w:hint="eastAsia"/>
        </w:rPr>
        <w:t>s</w:t>
      </w:r>
      <w:r w:rsidR="00171B16">
        <w:t>tack</w:t>
      </w:r>
      <w:r w:rsidR="00171B16">
        <w:rPr>
          <w:rFonts w:hint="eastAsia"/>
        </w:rPr>
        <w:t>中再進行呼叫。</w:t>
      </w:r>
    </w:p>
    <w:p w14:paraId="3A5193A8" w14:textId="77777777" w:rsidR="00D830E4" w:rsidRDefault="00D830E4" w:rsidP="00D830E4">
      <w:pPr>
        <w:pStyle w:val="a3"/>
        <w:ind w:leftChars="0" w:left="840"/>
        <w:rPr>
          <w:rFonts w:hint="eastAsia"/>
        </w:rPr>
      </w:pPr>
    </w:p>
    <w:p w14:paraId="78B619E2" w14:textId="46794851" w:rsidR="002246CF" w:rsidRDefault="002246CF" w:rsidP="002246C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Re</w:t>
      </w:r>
      <w:r>
        <w:t>sult</w:t>
      </w:r>
      <w:r w:rsidR="007C3236">
        <w:t>s</w:t>
      </w:r>
      <w:r>
        <w:t xml:space="preserve"> and Discussion</w:t>
      </w:r>
    </w:p>
    <w:p w14:paraId="0E3F1979" w14:textId="72BDA306" w:rsidR="00D830E4" w:rsidRDefault="00D830E4" w:rsidP="00D830E4">
      <w:pPr>
        <w:pStyle w:val="a3"/>
        <w:ind w:leftChars="0" w:left="840"/>
      </w:pPr>
      <w:r>
        <w:rPr>
          <w:rFonts w:hint="eastAsia"/>
        </w:rPr>
        <w:t>若我們先分析此演算法會進行的步驟，以</w:t>
      </w:r>
      <w:r>
        <w:rPr>
          <w:rFonts w:hint="eastAsia"/>
        </w:rPr>
        <w:t>St</w:t>
      </w:r>
      <w:r>
        <w:t>ate diagram</w:t>
      </w:r>
      <w:r>
        <w:rPr>
          <w:rFonts w:hint="eastAsia"/>
        </w:rPr>
        <w:t>表示，如下圖</w:t>
      </w:r>
      <w:ins w:id="24" w:author="郭柏辰" w:date="2021-05-29T01:06:00Z">
        <w:r w:rsidR="00FE7BF1">
          <w:rPr>
            <w:rFonts w:hint="eastAsia"/>
          </w:rPr>
          <w:t>四</w:t>
        </w:r>
      </w:ins>
      <w:r>
        <w:rPr>
          <w:rFonts w:hint="eastAsia"/>
        </w:rPr>
        <w:t>。</w:t>
      </w:r>
    </w:p>
    <w:p w14:paraId="25C0DD2C" w14:textId="77777777" w:rsidR="00D830E4" w:rsidRDefault="00D830E4" w:rsidP="00D830E4">
      <w:pPr>
        <w:pStyle w:val="a3"/>
        <w:ind w:leftChars="0" w:left="840"/>
        <w:rPr>
          <w:rFonts w:hint="eastAsia"/>
        </w:rPr>
      </w:pPr>
    </w:p>
    <w:p w14:paraId="72F1ACE2" w14:textId="7F1D2B3C" w:rsidR="00D830E4" w:rsidRDefault="00D830E4" w:rsidP="009A2B01">
      <w:pPr>
        <w:pStyle w:val="a3"/>
        <w:ind w:leftChars="0" w:left="84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108C11" wp14:editId="1EDA37FA">
            <wp:extent cx="1559560" cy="1915160"/>
            <wp:effectExtent l="0" t="0" r="254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2502" t="30843" r="12015" b="13522"/>
                    <a:stretch/>
                  </pic:blipFill>
                  <pic:spPr bwMode="auto">
                    <a:xfrm>
                      <a:off x="0" y="0"/>
                      <a:ext cx="1559560" cy="191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25A61" w14:textId="08603BED" w:rsidR="00D830E4" w:rsidRDefault="00D830E4" w:rsidP="009A2B01">
      <w:pPr>
        <w:pStyle w:val="a3"/>
        <w:ind w:leftChars="0" w:left="840"/>
        <w:jc w:val="center"/>
        <w:rPr>
          <w:rFonts w:hint="eastAsia"/>
        </w:rPr>
      </w:pPr>
      <w:r>
        <w:rPr>
          <w:rFonts w:hint="eastAsia"/>
        </w:rPr>
        <w:t>圖</w:t>
      </w:r>
      <w:ins w:id="25" w:author="郭柏辰" w:date="2021-05-29T01:06:00Z">
        <w:r w:rsidR="00FE7BF1">
          <w:rPr>
            <w:rFonts w:hint="eastAsia"/>
          </w:rPr>
          <w:t>四</w:t>
        </w:r>
      </w:ins>
      <w:r>
        <w:rPr>
          <w:rFonts w:hint="eastAsia"/>
        </w:rPr>
        <w:t>、</w:t>
      </w:r>
      <w:r>
        <w:rPr>
          <w:rFonts w:hint="eastAsia"/>
        </w:rPr>
        <w:t>a</w:t>
      </w:r>
      <w:r>
        <w:t>lgorithm state diagram</w:t>
      </w:r>
      <w:r>
        <w:rPr>
          <w:rFonts w:hint="eastAsia"/>
        </w:rPr>
        <w:t>。</w:t>
      </w:r>
    </w:p>
    <w:p w14:paraId="5329C1E2" w14:textId="6E83015B" w:rsidR="00D830E4" w:rsidRDefault="00D830E4" w:rsidP="00D830E4">
      <w:pPr>
        <w:pStyle w:val="a3"/>
        <w:ind w:leftChars="0" w:left="840"/>
      </w:pPr>
    </w:p>
    <w:p w14:paraId="32D7E85C" w14:textId="79A043CF" w:rsidR="00D830E4" w:rsidRDefault="00171B16" w:rsidP="00D830E4">
      <w:pPr>
        <w:pStyle w:val="a3"/>
        <w:ind w:leftChars="0" w:left="840"/>
        <w:rPr>
          <w:rFonts w:hint="eastAsia"/>
        </w:rPr>
      </w:pPr>
      <w:r>
        <w:rPr>
          <w:rFonts w:hint="eastAsia"/>
        </w:rPr>
        <w:t>因此我們在此分析不同</w:t>
      </w:r>
      <w:r>
        <w:rPr>
          <w:rFonts w:hint="eastAsia"/>
        </w:rPr>
        <w:t>path</w:t>
      </w:r>
      <w:r>
        <w:rPr>
          <w:rFonts w:hint="eastAsia"/>
        </w:rPr>
        <w:t>的結果我們分成</w:t>
      </w:r>
      <w:r w:rsidR="00977202">
        <w:rPr>
          <w:rFonts w:hint="eastAsia"/>
        </w:rPr>
        <w:t>7</w:t>
      </w:r>
      <w:r>
        <w:rPr>
          <w:rFonts w:hint="eastAsia"/>
        </w:rPr>
        <w:t>種基本的情況來討論。分別為只有經過一次</w:t>
      </w:r>
      <w:r>
        <w:rPr>
          <w:rFonts w:hint="eastAsia"/>
        </w:rPr>
        <w:t>E</w:t>
      </w:r>
      <w:r>
        <w:t>2</w:t>
      </w:r>
      <w:r>
        <w:rPr>
          <w:rFonts w:hint="eastAsia"/>
        </w:rPr>
        <w:t xml:space="preserve"> p</w:t>
      </w:r>
      <w:r>
        <w:t>ath</w:t>
      </w:r>
      <w:r>
        <w:rPr>
          <w:rFonts w:hint="eastAsia"/>
        </w:rPr>
        <w:t>的情況、需要經過一次</w:t>
      </w:r>
      <w:r>
        <w:rPr>
          <w:rFonts w:hint="eastAsia"/>
        </w:rPr>
        <w:t>BG</w:t>
      </w:r>
      <w:r>
        <w:t>2</w:t>
      </w:r>
      <w:r>
        <w:t>(a</w:t>
      </w:r>
      <w:r>
        <w:rPr>
          <w:rFonts w:hint="eastAsia"/>
        </w:rPr>
        <w:t xml:space="preserve"> </w:t>
      </w:r>
      <w:r>
        <w:t>&gt;</w:t>
      </w:r>
      <w:r>
        <w:rPr>
          <w:rFonts w:hint="eastAsia"/>
        </w:rPr>
        <w:t xml:space="preserve"> </w:t>
      </w:r>
      <w:r>
        <w:t>b)</w:t>
      </w:r>
      <w:r>
        <w:rPr>
          <w:rFonts w:hint="eastAsia"/>
        </w:rPr>
        <w:t>的情況</w:t>
      </w:r>
      <w:r>
        <w:rPr>
          <w:rFonts w:hint="eastAsia"/>
        </w:rPr>
        <w:t>、</w:t>
      </w:r>
      <w:r>
        <w:rPr>
          <w:rFonts w:hint="eastAsia"/>
        </w:rPr>
        <w:t>需要經過一次</w:t>
      </w:r>
      <w:r>
        <w:rPr>
          <w:rFonts w:hint="eastAsia"/>
        </w:rPr>
        <w:t>BG</w:t>
      </w:r>
      <w:r>
        <w:t>2</w:t>
      </w:r>
      <w:r>
        <w:t xml:space="preserve"> </w:t>
      </w:r>
      <w:r>
        <w:t>(a</w:t>
      </w:r>
      <w:r>
        <w:rPr>
          <w:rFonts w:hint="eastAsia"/>
        </w:rPr>
        <w:t xml:space="preserve"> </w:t>
      </w:r>
      <w:r>
        <w:rPr>
          <w:rFonts w:hint="eastAsia"/>
        </w:rPr>
        <w:t>&lt;</w:t>
      </w:r>
      <w:r>
        <w:rPr>
          <w:rFonts w:hint="eastAsia"/>
        </w:rPr>
        <w:t xml:space="preserve"> </w:t>
      </w:r>
      <w:r>
        <w:t>b)</w:t>
      </w:r>
      <w:r>
        <w:rPr>
          <w:rFonts w:hint="eastAsia"/>
        </w:rPr>
        <w:t>的情況</w:t>
      </w:r>
      <w:r>
        <w:rPr>
          <w:rFonts w:hint="eastAsia"/>
        </w:rPr>
        <w:t>、需要經過一次</w:t>
      </w:r>
      <w:r>
        <w:rPr>
          <w:rFonts w:hint="eastAsia"/>
        </w:rPr>
        <w:t>BG2</w:t>
      </w:r>
      <w:r>
        <w:rPr>
          <w:rFonts w:hint="eastAsia"/>
        </w:rPr>
        <w:t>和</w:t>
      </w:r>
      <w:r>
        <w:rPr>
          <w:rFonts w:hint="eastAsia"/>
        </w:rPr>
        <w:t>E1</w:t>
      </w:r>
      <w:r w:rsidR="00977202">
        <w:t>(a</w:t>
      </w:r>
      <w:r w:rsidR="00977202">
        <w:rPr>
          <w:rFonts w:hint="eastAsia"/>
        </w:rPr>
        <w:t xml:space="preserve"> </w:t>
      </w:r>
      <w:r w:rsidR="00977202">
        <w:t>&gt;</w:t>
      </w:r>
      <w:r w:rsidR="00977202">
        <w:rPr>
          <w:rFonts w:hint="eastAsia"/>
        </w:rPr>
        <w:t xml:space="preserve"> </w:t>
      </w:r>
      <w:r w:rsidR="00977202">
        <w:t>b)</w:t>
      </w:r>
      <w:r>
        <w:rPr>
          <w:rFonts w:hint="eastAsia"/>
        </w:rPr>
        <w:t>的情況</w:t>
      </w:r>
      <w:r w:rsidR="00977202">
        <w:rPr>
          <w:rFonts w:hint="eastAsia"/>
        </w:rPr>
        <w:t>、</w:t>
      </w:r>
      <w:r w:rsidR="00977202">
        <w:rPr>
          <w:rFonts w:hint="eastAsia"/>
        </w:rPr>
        <w:t>需要經過一次</w:t>
      </w:r>
      <w:r w:rsidR="00977202">
        <w:rPr>
          <w:rFonts w:hint="eastAsia"/>
        </w:rPr>
        <w:t>BG2</w:t>
      </w:r>
      <w:r w:rsidR="00977202">
        <w:rPr>
          <w:rFonts w:hint="eastAsia"/>
        </w:rPr>
        <w:t>和</w:t>
      </w:r>
      <w:r w:rsidR="00977202">
        <w:rPr>
          <w:rFonts w:hint="eastAsia"/>
        </w:rPr>
        <w:t>E1</w:t>
      </w:r>
      <w:r w:rsidR="00977202">
        <w:t>(</w:t>
      </w:r>
      <w:r w:rsidR="00977202">
        <w:t>a &lt;</w:t>
      </w:r>
      <w:r w:rsidR="00977202">
        <w:rPr>
          <w:rFonts w:hint="eastAsia"/>
        </w:rPr>
        <w:t xml:space="preserve"> </w:t>
      </w:r>
      <w:r w:rsidR="00977202">
        <w:t>b)</w:t>
      </w:r>
      <w:r w:rsidR="00977202">
        <w:rPr>
          <w:rFonts w:hint="eastAsia"/>
        </w:rPr>
        <w:t>的情況</w:t>
      </w:r>
      <w:r w:rsidR="00977202">
        <w:rPr>
          <w:rFonts w:hint="eastAsia"/>
        </w:rPr>
        <w:t>、</w:t>
      </w:r>
      <w:r w:rsidR="00977202">
        <w:rPr>
          <w:rFonts w:hint="eastAsia"/>
        </w:rPr>
        <w:t>需要經過一次</w:t>
      </w:r>
      <w:r w:rsidR="00977202">
        <w:rPr>
          <w:rFonts w:hint="eastAsia"/>
        </w:rPr>
        <w:t>BG2</w:t>
      </w:r>
      <w:r w:rsidR="00977202">
        <w:rPr>
          <w:rFonts w:hint="eastAsia"/>
        </w:rPr>
        <w:t>和</w:t>
      </w:r>
      <w:r w:rsidR="00977202">
        <w:t>BG1</w:t>
      </w:r>
      <w:r w:rsidR="00977202">
        <w:t>(a</w:t>
      </w:r>
      <w:r w:rsidR="00977202">
        <w:rPr>
          <w:rFonts w:hint="eastAsia"/>
        </w:rPr>
        <w:t xml:space="preserve"> </w:t>
      </w:r>
      <w:r w:rsidR="00977202">
        <w:t>&gt;</w:t>
      </w:r>
      <w:r w:rsidR="00977202">
        <w:rPr>
          <w:rFonts w:hint="eastAsia"/>
        </w:rPr>
        <w:t xml:space="preserve"> </w:t>
      </w:r>
      <w:r w:rsidR="00977202">
        <w:t>b)</w:t>
      </w:r>
      <w:r w:rsidR="00977202">
        <w:rPr>
          <w:rFonts w:hint="eastAsia"/>
        </w:rPr>
        <w:t>的情況</w:t>
      </w:r>
      <w:r w:rsidR="00977202">
        <w:rPr>
          <w:rFonts w:hint="eastAsia"/>
        </w:rPr>
        <w:t>以及</w:t>
      </w:r>
      <w:r w:rsidR="00977202">
        <w:rPr>
          <w:rFonts w:hint="eastAsia"/>
        </w:rPr>
        <w:t>需要經過一次</w:t>
      </w:r>
      <w:r w:rsidR="00977202">
        <w:rPr>
          <w:rFonts w:hint="eastAsia"/>
        </w:rPr>
        <w:t>BG2</w:t>
      </w:r>
      <w:r w:rsidR="00977202">
        <w:rPr>
          <w:rFonts w:hint="eastAsia"/>
        </w:rPr>
        <w:t>和</w:t>
      </w:r>
      <w:r w:rsidR="00977202">
        <w:t>BG1(a</w:t>
      </w:r>
      <w:r w:rsidR="00977202">
        <w:rPr>
          <w:rFonts w:hint="eastAsia"/>
        </w:rPr>
        <w:t xml:space="preserve"> </w:t>
      </w:r>
      <w:r w:rsidR="00977202">
        <w:rPr>
          <w:rFonts w:hint="eastAsia"/>
        </w:rPr>
        <w:t>&lt;</w:t>
      </w:r>
      <w:r w:rsidR="00977202">
        <w:rPr>
          <w:rFonts w:hint="eastAsia"/>
        </w:rPr>
        <w:t xml:space="preserve"> </w:t>
      </w:r>
      <w:r w:rsidR="00977202">
        <w:t>b)</w:t>
      </w:r>
      <w:r w:rsidR="00977202">
        <w:rPr>
          <w:rFonts w:hint="eastAsia"/>
        </w:rPr>
        <w:t>的情況</w:t>
      </w:r>
      <w:r>
        <w:rPr>
          <w:rFonts w:hint="eastAsia"/>
        </w:rPr>
        <w:t>。我們分別以</w:t>
      </w:r>
      <w:r>
        <w:t>(a, b)</w:t>
      </w:r>
      <w:r>
        <w:rPr>
          <w:rFonts w:hint="eastAsia"/>
        </w:rPr>
        <w:t>輸入為</w:t>
      </w:r>
      <w:r>
        <w:rPr>
          <w:rFonts w:hint="eastAsia"/>
        </w:rPr>
        <w:t>(1</w:t>
      </w:r>
      <w:r>
        <w:t>, 1)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t>2, 1)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t>1, 2)</w:t>
      </w:r>
      <w:r w:rsidR="00977202">
        <w:rPr>
          <w:rFonts w:hint="eastAsia"/>
        </w:rPr>
        <w:t>、</w:t>
      </w:r>
      <w:r w:rsidR="00977202">
        <w:rPr>
          <w:rFonts w:hint="eastAsia"/>
        </w:rPr>
        <w:t>(</w:t>
      </w:r>
      <w:r w:rsidR="00977202">
        <w:t>3, 1)</w:t>
      </w:r>
      <w:r w:rsidR="00977202">
        <w:rPr>
          <w:rFonts w:hint="eastAsia"/>
        </w:rPr>
        <w:t>、</w:t>
      </w:r>
      <w:r w:rsidR="00977202">
        <w:rPr>
          <w:rFonts w:hint="eastAsia"/>
        </w:rPr>
        <w:t>(</w:t>
      </w:r>
      <w:r w:rsidR="00977202">
        <w:t>1, 3)</w:t>
      </w:r>
      <w:r w:rsidR="00977202">
        <w:rPr>
          <w:rFonts w:hint="eastAsia"/>
        </w:rPr>
        <w:t>、</w:t>
      </w:r>
      <w:r w:rsidR="00977202">
        <w:rPr>
          <w:rFonts w:hint="eastAsia"/>
        </w:rPr>
        <w:t>(4,</w:t>
      </w:r>
      <w:r w:rsidR="00977202">
        <w:t xml:space="preserve"> 2)</w:t>
      </w:r>
      <w:r w:rsidR="00977202">
        <w:rPr>
          <w:rFonts w:hint="eastAsia"/>
        </w:rPr>
        <w:t>、</w:t>
      </w:r>
      <w:r w:rsidR="00977202">
        <w:rPr>
          <w:rFonts w:hint="eastAsia"/>
        </w:rPr>
        <w:t>(</w:t>
      </w:r>
      <w:r w:rsidR="00977202">
        <w:t>2, 4)</w:t>
      </w:r>
      <w:r>
        <w:rPr>
          <w:rFonts w:hint="eastAsia"/>
        </w:rPr>
        <w:t>為例</w:t>
      </w:r>
      <w:ins w:id="26" w:author="郭柏辰" w:date="2021-05-29T01:03:00Z">
        <w:r w:rsidR="00CA5CA7">
          <w:rPr>
            <w:rFonts w:hint="eastAsia"/>
          </w:rPr>
          <w:t>子</w:t>
        </w:r>
      </w:ins>
      <w:r>
        <w:rPr>
          <w:rFonts w:hint="eastAsia"/>
        </w:rPr>
        <w:t>丟入分析。所得到</w:t>
      </w:r>
      <w:r>
        <w:rPr>
          <w:rFonts w:hint="eastAsia"/>
        </w:rPr>
        <w:t>Instruction</w:t>
      </w:r>
      <w:r>
        <w:rPr>
          <w:rFonts w:hint="eastAsia"/>
        </w:rPr>
        <w:t>分布如下表</w:t>
      </w:r>
      <w:ins w:id="27" w:author="郭柏辰" w:date="2021-05-29T01:06:00Z">
        <w:r w:rsidR="00FE7BF1">
          <w:rPr>
            <w:rFonts w:hint="eastAsia"/>
          </w:rPr>
          <w:t>八</w:t>
        </w:r>
      </w:ins>
      <w:r>
        <w:rPr>
          <w:rFonts w:hint="eastAsia"/>
        </w:rPr>
        <w:t>。</w:t>
      </w:r>
    </w:p>
    <w:p w14:paraId="0D1B830A" w14:textId="737ECDED" w:rsidR="00D830E4" w:rsidRDefault="00D830E4" w:rsidP="00D830E4">
      <w:pPr>
        <w:pStyle w:val="a3"/>
        <w:ind w:leftChars="0" w:left="840"/>
      </w:pPr>
    </w:p>
    <w:p w14:paraId="0219EF2B" w14:textId="3AD7EE1B" w:rsidR="00977202" w:rsidRDefault="00977202" w:rsidP="00977202">
      <w:pPr>
        <w:pStyle w:val="a3"/>
        <w:ind w:leftChars="0" w:left="840"/>
        <w:rPr>
          <w:rFonts w:hint="eastAsia"/>
        </w:rPr>
      </w:pPr>
      <w:r>
        <w:rPr>
          <w:rFonts w:hint="eastAsia"/>
        </w:rPr>
        <w:t>表</w:t>
      </w:r>
      <w:ins w:id="28" w:author="郭柏辰" w:date="2021-05-29T01:06:00Z">
        <w:r w:rsidR="00FE7BF1">
          <w:rPr>
            <w:rFonts w:hint="eastAsia"/>
          </w:rPr>
          <w:t>八</w:t>
        </w:r>
      </w:ins>
      <w:r>
        <w:rPr>
          <w:rFonts w:hint="eastAsia"/>
        </w:rPr>
        <w:t>、</w:t>
      </w:r>
      <w:r>
        <w:rPr>
          <w:rFonts w:hint="eastAsia"/>
        </w:rPr>
        <w:t>Pr</w:t>
      </w:r>
      <w:r>
        <w:t>oblem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模擬結果與</w:t>
      </w:r>
      <w:r>
        <w:t>type</w:t>
      </w:r>
      <w:r>
        <w:rPr>
          <w:rFonts w:hint="eastAsia"/>
        </w:rPr>
        <w:t>分布。</w:t>
      </w:r>
    </w:p>
    <w:tbl>
      <w:tblPr>
        <w:tblStyle w:val="a5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990"/>
        <w:gridCol w:w="1276"/>
        <w:gridCol w:w="992"/>
        <w:gridCol w:w="851"/>
        <w:gridCol w:w="850"/>
        <w:gridCol w:w="993"/>
        <w:gridCol w:w="850"/>
        <w:gridCol w:w="851"/>
      </w:tblGrid>
      <w:tr w:rsidR="00977202" w14:paraId="4311F7F8" w14:textId="77777777" w:rsidTr="00977202">
        <w:tc>
          <w:tcPr>
            <w:tcW w:w="1990" w:type="dxa"/>
            <w:shd w:val="clear" w:color="auto" w:fill="8EAADB" w:themeFill="accent1" w:themeFillTint="99"/>
          </w:tcPr>
          <w:p w14:paraId="37F8F374" w14:textId="77777777" w:rsidR="00977202" w:rsidRDefault="00977202" w:rsidP="00480F3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>
              <w:t>ituation</w:t>
            </w:r>
          </w:p>
        </w:tc>
        <w:tc>
          <w:tcPr>
            <w:tcW w:w="1276" w:type="dxa"/>
            <w:shd w:val="clear" w:color="auto" w:fill="8EAADB" w:themeFill="accent1" w:themeFillTint="99"/>
          </w:tcPr>
          <w:p w14:paraId="64A070C6" w14:textId="77777777" w:rsidR="00977202" w:rsidRDefault="00977202" w:rsidP="00480F32">
            <w:pPr>
              <w:jc w:val="center"/>
            </w:pPr>
            <w:r>
              <w:rPr>
                <w:rFonts w:hint="eastAsia"/>
              </w:rPr>
              <w:t>In</w:t>
            </w:r>
            <w:r>
              <w:t>struction</w:t>
            </w:r>
          </w:p>
          <w:p w14:paraId="7A133F48" w14:textId="77777777" w:rsidR="00977202" w:rsidRDefault="00977202" w:rsidP="00480F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#)</w:t>
            </w:r>
          </w:p>
        </w:tc>
        <w:tc>
          <w:tcPr>
            <w:tcW w:w="992" w:type="dxa"/>
            <w:shd w:val="clear" w:color="auto" w:fill="8EAADB" w:themeFill="accent1" w:themeFillTint="99"/>
          </w:tcPr>
          <w:p w14:paraId="4F6FA7D0" w14:textId="77777777" w:rsidR="00977202" w:rsidRDefault="00977202" w:rsidP="00480F3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>
              <w:t>-type</w:t>
            </w:r>
          </w:p>
          <w:p w14:paraId="0985BDBE" w14:textId="77777777" w:rsidR="00977202" w:rsidRDefault="00977202" w:rsidP="00480F3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(</w:t>
            </w:r>
            <w:r>
              <w:t>#)</w:t>
            </w:r>
          </w:p>
        </w:tc>
        <w:tc>
          <w:tcPr>
            <w:tcW w:w="851" w:type="dxa"/>
            <w:shd w:val="clear" w:color="auto" w:fill="8EAADB" w:themeFill="accent1" w:themeFillTint="99"/>
          </w:tcPr>
          <w:p w14:paraId="6ACCDA11" w14:textId="77777777" w:rsidR="00977202" w:rsidRDefault="00977202" w:rsidP="00480F32">
            <w:pPr>
              <w:jc w:val="center"/>
            </w:pPr>
            <w:r>
              <w:t>I-type</w:t>
            </w:r>
          </w:p>
          <w:p w14:paraId="4FD6B948" w14:textId="77777777" w:rsidR="00977202" w:rsidRDefault="00977202" w:rsidP="00480F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#)</w:t>
            </w:r>
          </w:p>
        </w:tc>
        <w:tc>
          <w:tcPr>
            <w:tcW w:w="850" w:type="dxa"/>
            <w:shd w:val="clear" w:color="auto" w:fill="8EAADB" w:themeFill="accent1" w:themeFillTint="99"/>
          </w:tcPr>
          <w:p w14:paraId="7B8EE9C7" w14:textId="77777777" w:rsidR="00977202" w:rsidRDefault="00977202" w:rsidP="00480F3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J</w:t>
            </w:r>
            <w:r>
              <w:t>-type</w:t>
            </w:r>
          </w:p>
          <w:p w14:paraId="34AB6357" w14:textId="77777777" w:rsidR="00977202" w:rsidRDefault="00977202" w:rsidP="00480F3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(</w:t>
            </w:r>
            <w:r>
              <w:t>#)</w:t>
            </w:r>
          </w:p>
        </w:tc>
        <w:tc>
          <w:tcPr>
            <w:tcW w:w="993" w:type="dxa"/>
            <w:shd w:val="clear" w:color="auto" w:fill="8EAADB" w:themeFill="accent1" w:themeFillTint="99"/>
          </w:tcPr>
          <w:p w14:paraId="2E0ED7C0" w14:textId="77777777" w:rsidR="00977202" w:rsidRDefault="00977202" w:rsidP="00480F3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>
              <w:t>-type</w:t>
            </w:r>
          </w:p>
          <w:p w14:paraId="0A779DBF" w14:textId="77777777" w:rsidR="00977202" w:rsidRDefault="00977202" w:rsidP="00480F3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%)</w:t>
            </w:r>
          </w:p>
        </w:tc>
        <w:tc>
          <w:tcPr>
            <w:tcW w:w="850" w:type="dxa"/>
            <w:shd w:val="clear" w:color="auto" w:fill="8EAADB" w:themeFill="accent1" w:themeFillTint="99"/>
          </w:tcPr>
          <w:p w14:paraId="29EB5652" w14:textId="77777777" w:rsidR="00977202" w:rsidRDefault="00977202" w:rsidP="00480F32">
            <w:pPr>
              <w:jc w:val="center"/>
            </w:pPr>
            <w:r>
              <w:t>I-type</w:t>
            </w:r>
          </w:p>
          <w:p w14:paraId="445B4887" w14:textId="77777777" w:rsidR="00977202" w:rsidRDefault="00977202" w:rsidP="00480F3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%)</w:t>
            </w:r>
          </w:p>
        </w:tc>
        <w:tc>
          <w:tcPr>
            <w:tcW w:w="851" w:type="dxa"/>
            <w:shd w:val="clear" w:color="auto" w:fill="8EAADB" w:themeFill="accent1" w:themeFillTint="99"/>
          </w:tcPr>
          <w:p w14:paraId="7CFA3A7B" w14:textId="77777777" w:rsidR="00977202" w:rsidRDefault="00977202" w:rsidP="00480F3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J</w:t>
            </w:r>
            <w:r>
              <w:t>-type</w:t>
            </w:r>
          </w:p>
          <w:p w14:paraId="26A27FEA" w14:textId="77777777" w:rsidR="00977202" w:rsidRDefault="00977202" w:rsidP="00480F3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%)</w:t>
            </w:r>
          </w:p>
        </w:tc>
      </w:tr>
      <w:tr w:rsidR="00CC2D2E" w14:paraId="0B85B4E4" w14:textId="77777777" w:rsidTr="00977202">
        <w:tc>
          <w:tcPr>
            <w:tcW w:w="1990" w:type="dxa"/>
            <w:shd w:val="clear" w:color="auto" w:fill="8EAADB" w:themeFill="accent1" w:themeFillTint="99"/>
          </w:tcPr>
          <w:p w14:paraId="2B90F956" w14:textId="77777777" w:rsidR="00CC2D2E" w:rsidRDefault="00CC2D2E" w:rsidP="00CC2D2E">
            <w:pPr>
              <w:pStyle w:val="a3"/>
              <w:ind w:leftChars="0" w:left="0"/>
              <w:jc w:val="center"/>
            </w:pPr>
            <w:r>
              <w:t>Only one E2</w:t>
            </w:r>
          </w:p>
          <w:p w14:paraId="2362B545" w14:textId="1EB9BE65" w:rsidR="00CC2D2E" w:rsidRDefault="00CC2D2E" w:rsidP="00CC2D2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(</w:t>
            </w:r>
            <w:r>
              <w:t>1, 1)</w:t>
            </w: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14:paraId="1CD0D92E" w14:textId="05189FE9" w:rsidR="00CC2D2E" w:rsidRDefault="00CC2D2E" w:rsidP="00CC2D2E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26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14:paraId="13288DA2" w14:textId="2ECCF314" w:rsidR="00CC2D2E" w:rsidRDefault="00CC2D2E" w:rsidP="00CC2D2E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14</w:t>
            </w:r>
          </w:p>
        </w:tc>
        <w:tc>
          <w:tcPr>
            <w:tcW w:w="851" w:type="dxa"/>
            <w:shd w:val="clear" w:color="auto" w:fill="C5E0B3" w:themeFill="accent6" w:themeFillTint="66"/>
            <w:vAlign w:val="center"/>
          </w:tcPr>
          <w:p w14:paraId="15CE441D" w14:textId="07960D9A" w:rsidR="00CC2D2E" w:rsidRDefault="00CC2D2E" w:rsidP="00CC2D2E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2517D238" w14:textId="22947D6D" w:rsidR="00CC2D2E" w:rsidRDefault="00CC2D2E" w:rsidP="00CC2D2E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993" w:type="dxa"/>
            <w:shd w:val="clear" w:color="auto" w:fill="C5E0B3" w:themeFill="accent6" w:themeFillTint="66"/>
            <w:vAlign w:val="center"/>
          </w:tcPr>
          <w:p w14:paraId="1DE88557" w14:textId="359C8615" w:rsidR="00CC2D2E" w:rsidRDefault="00CC2D2E" w:rsidP="00CC2D2E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0.538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7C5009A8" w14:textId="50D0920B" w:rsidR="00CC2D2E" w:rsidRDefault="00CC2D2E" w:rsidP="00CC2D2E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0.423</w:t>
            </w:r>
          </w:p>
        </w:tc>
        <w:tc>
          <w:tcPr>
            <w:tcW w:w="851" w:type="dxa"/>
            <w:shd w:val="clear" w:color="auto" w:fill="C5E0B3" w:themeFill="accent6" w:themeFillTint="66"/>
            <w:vAlign w:val="center"/>
          </w:tcPr>
          <w:p w14:paraId="258F74EF" w14:textId="6C7F9599" w:rsidR="00CC2D2E" w:rsidRDefault="00CC2D2E" w:rsidP="00CC2D2E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0.038</w:t>
            </w:r>
          </w:p>
        </w:tc>
      </w:tr>
      <w:tr w:rsidR="00CC2D2E" w14:paraId="53402162" w14:textId="77777777" w:rsidTr="00977202">
        <w:tc>
          <w:tcPr>
            <w:tcW w:w="1990" w:type="dxa"/>
            <w:shd w:val="clear" w:color="auto" w:fill="8EAADB" w:themeFill="accent1" w:themeFillTint="99"/>
          </w:tcPr>
          <w:p w14:paraId="3F23C483" w14:textId="201211E7" w:rsidR="00CC2D2E" w:rsidRDefault="00CC2D2E" w:rsidP="00CC2D2E">
            <w:pPr>
              <w:pStyle w:val="a3"/>
              <w:ind w:leftChars="0" w:left="0"/>
              <w:jc w:val="center"/>
            </w:pPr>
            <w:r>
              <w:t xml:space="preserve">One E2, one </w:t>
            </w:r>
            <w:r>
              <w:t>BG2</w:t>
            </w:r>
            <w:r>
              <w:t>(a</w:t>
            </w:r>
            <w:r>
              <w:rPr>
                <w:rFonts w:hint="eastAsia"/>
              </w:rPr>
              <w:t xml:space="preserve"> </w:t>
            </w:r>
            <w:r>
              <w:t>&gt;</w:t>
            </w:r>
            <w:r>
              <w:rPr>
                <w:rFonts w:hint="eastAsia"/>
              </w:rPr>
              <w:t xml:space="preserve"> </w:t>
            </w:r>
            <w:r>
              <w:t>b)</w:t>
            </w:r>
          </w:p>
          <w:p w14:paraId="23794DEB" w14:textId="4E38DB18" w:rsidR="00CC2D2E" w:rsidRPr="00977202" w:rsidRDefault="00CC2D2E" w:rsidP="00CC2D2E">
            <w:pPr>
              <w:pStyle w:val="a3"/>
              <w:ind w:leftChars="0" w:left="0"/>
              <w:jc w:val="center"/>
            </w:pPr>
            <w:r>
              <w:t>(2, 1)</w:t>
            </w: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14:paraId="7FAF07F5" w14:textId="1CBB64F2" w:rsidR="00CC2D2E" w:rsidRDefault="00CC2D2E" w:rsidP="00CC2D2E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40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14:paraId="78D14F2A" w14:textId="759AF41B" w:rsidR="00CC2D2E" w:rsidRDefault="00CC2D2E" w:rsidP="00CC2D2E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16</w:t>
            </w:r>
          </w:p>
        </w:tc>
        <w:tc>
          <w:tcPr>
            <w:tcW w:w="851" w:type="dxa"/>
            <w:shd w:val="clear" w:color="auto" w:fill="C5E0B3" w:themeFill="accent6" w:themeFillTint="66"/>
            <w:vAlign w:val="center"/>
          </w:tcPr>
          <w:p w14:paraId="10D7068E" w14:textId="5493B4CE" w:rsidR="00CC2D2E" w:rsidRDefault="00CC2D2E" w:rsidP="00CC2D2E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242338A6" w14:textId="418C2C8F" w:rsidR="00CC2D2E" w:rsidRDefault="00CC2D2E" w:rsidP="00CC2D2E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993" w:type="dxa"/>
            <w:shd w:val="clear" w:color="auto" w:fill="C5E0B3" w:themeFill="accent6" w:themeFillTint="66"/>
            <w:vAlign w:val="center"/>
          </w:tcPr>
          <w:p w14:paraId="76410195" w14:textId="39964F1A" w:rsidR="00CC2D2E" w:rsidRDefault="00CC2D2E" w:rsidP="00CC2D2E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0.400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36E6A3B2" w14:textId="56657A87" w:rsidR="00CC2D2E" w:rsidRDefault="00CC2D2E" w:rsidP="00CC2D2E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0.500</w:t>
            </w:r>
          </w:p>
        </w:tc>
        <w:tc>
          <w:tcPr>
            <w:tcW w:w="851" w:type="dxa"/>
            <w:shd w:val="clear" w:color="auto" w:fill="C5E0B3" w:themeFill="accent6" w:themeFillTint="66"/>
            <w:vAlign w:val="center"/>
          </w:tcPr>
          <w:p w14:paraId="4922B32A" w14:textId="0E1A5DF8" w:rsidR="00CC2D2E" w:rsidRDefault="00CC2D2E" w:rsidP="00CC2D2E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0.100</w:t>
            </w:r>
          </w:p>
        </w:tc>
      </w:tr>
      <w:tr w:rsidR="00CC2D2E" w14:paraId="4C3B50AE" w14:textId="77777777" w:rsidTr="00977202">
        <w:tc>
          <w:tcPr>
            <w:tcW w:w="1990" w:type="dxa"/>
            <w:shd w:val="clear" w:color="auto" w:fill="8EAADB" w:themeFill="accent1" w:themeFillTint="99"/>
          </w:tcPr>
          <w:p w14:paraId="3347F5D1" w14:textId="1125097C" w:rsidR="00CC2D2E" w:rsidRDefault="00CC2D2E" w:rsidP="00CC2D2E">
            <w:pPr>
              <w:pStyle w:val="a3"/>
              <w:ind w:leftChars="0" w:left="0"/>
              <w:jc w:val="center"/>
            </w:pPr>
            <w:r>
              <w:t>One E2, one BG2(a</w:t>
            </w:r>
            <w:r>
              <w:rPr>
                <w:rFonts w:hint="eastAsia"/>
              </w:rPr>
              <w:t xml:space="preserve"> &lt; </w:t>
            </w:r>
            <w:r>
              <w:t>b)</w:t>
            </w:r>
          </w:p>
          <w:p w14:paraId="5E4D7F3F" w14:textId="1B236367" w:rsidR="00CC2D2E" w:rsidRDefault="00CC2D2E" w:rsidP="00CC2D2E">
            <w:pPr>
              <w:pStyle w:val="a3"/>
              <w:ind w:leftChars="0" w:left="0"/>
              <w:jc w:val="center"/>
            </w:pPr>
            <w:r>
              <w:t>(</w:t>
            </w:r>
            <w:r>
              <w:rPr>
                <w:rFonts w:hint="eastAsia"/>
              </w:rPr>
              <w:t>1</w:t>
            </w:r>
            <w:r>
              <w:t xml:space="preserve">, </w:t>
            </w:r>
            <w:r>
              <w:t>2</w:t>
            </w:r>
            <w:r>
              <w:t>)</w:t>
            </w: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14:paraId="5E177B23" w14:textId="5C1C4D56" w:rsidR="00CC2D2E" w:rsidRDefault="00CC2D2E" w:rsidP="00CC2D2E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40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14:paraId="45DBD318" w14:textId="2493AD2A" w:rsidR="00CC2D2E" w:rsidRDefault="00CC2D2E" w:rsidP="00CC2D2E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16</w:t>
            </w:r>
          </w:p>
        </w:tc>
        <w:tc>
          <w:tcPr>
            <w:tcW w:w="851" w:type="dxa"/>
            <w:shd w:val="clear" w:color="auto" w:fill="C5E0B3" w:themeFill="accent6" w:themeFillTint="66"/>
            <w:vAlign w:val="center"/>
          </w:tcPr>
          <w:p w14:paraId="1D3E1058" w14:textId="5066F554" w:rsidR="00CC2D2E" w:rsidRDefault="00CC2D2E" w:rsidP="00CC2D2E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7105C487" w14:textId="18DE85E3" w:rsidR="00CC2D2E" w:rsidRDefault="00CC2D2E" w:rsidP="00CC2D2E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993" w:type="dxa"/>
            <w:shd w:val="clear" w:color="auto" w:fill="C5E0B3" w:themeFill="accent6" w:themeFillTint="66"/>
            <w:vAlign w:val="center"/>
          </w:tcPr>
          <w:p w14:paraId="0551509B" w14:textId="2BC31E4C" w:rsidR="00CC2D2E" w:rsidRDefault="00CC2D2E" w:rsidP="00CC2D2E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0.400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1B8DEA9B" w14:textId="776E125D" w:rsidR="00CC2D2E" w:rsidRDefault="00CC2D2E" w:rsidP="00CC2D2E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0.500</w:t>
            </w:r>
          </w:p>
        </w:tc>
        <w:tc>
          <w:tcPr>
            <w:tcW w:w="851" w:type="dxa"/>
            <w:shd w:val="clear" w:color="auto" w:fill="C5E0B3" w:themeFill="accent6" w:themeFillTint="66"/>
            <w:vAlign w:val="center"/>
          </w:tcPr>
          <w:p w14:paraId="2E6DFACD" w14:textId="54C361EF" w:rsidR="00CC2D2E" w:rsidRDefault="00CC2D2E" w:rsidP="00CC2D2E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0.100</w:t>
            </w:r>
          </w:p>
        </w:tc>
      </w:tr>
      <w:tr w:rsidR="00CC2D2E" w14:paraId="245CD577" w14:textId="77777777" w:rsidTr="00977202">
        <w:tc>
          <w:tcPr>
            <w:tcW w:w="1990" w:type="dxa"/>
            <w:shd w:val="clear" w:color="auto" w:fill="8EAADB" w:themeFill="accent1" w:themeFillTint="99"/>
          </w:tcPr>
          <w:p w14:paraId="37A930AC" w14:textId="46001950" w:rsidR="00CC2D2E" w:rsidRDefault="00CC2D2E" w:rsidP="00CC2D2E">
            <w:pPr>
              <w:pStyle w:val="a3"/>
              <w:ind w:leftChars="0" w:left="0"/>
              <w:jc w:val="center"/>
            </w:pPr>
            <w:r>
              <w:t>One E2, one BG2</w:t>
            </w:r>
            <w:r>
              <w:t xml:space="preserve"> and E1</w:t>
            </w:r>
            <w:r>
              <w:t>(a</w:t>
            </w:r>
            <w:r>
              <w:t xml:space="preserve"> </w:t>
            </w:r>
            <w:r>
              <w:t>&gt;</w:t>
            </w:r>
            <w:r>
              <w:t xml:space="preserve"> </w:t>
            </w:r>
            <w:r>
              <w:t>b)</w:t>
            </w:r>
          </w:p>
          <w:p w14:paraId="144A6F3C" w14:textId="6551AC7A" w:rsidR="00CC2D2E" w:rsidRDefault="00CC2D2E" w:rsidP="00CC2D2E">
            <w:pPr>
              <w:pStyle w:val="a3"/>
              <w:ind w:leftChars="0" w:left="0"/>
              <w:jc w:val="center"/>
            </w:pPr>
            <w:r>
              <w:t>(</w:t>
            </w:r>
            <w:r>
              <w:t>3</w:t>
            </w:r>
            <w:r>
              <w:t>, 1)</w:t>
            </w: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14:paraId="069A186F" w14:textId="44CFC9A3" w:rsidR="00CC2D2E" w:rsidRDefault="00CC2D2E" w:rsidP="00CC2D2E">
            <w:pPr>
              <w:pStyle w:val="a3"/>
              <w:ind w:leftChars="0" w:left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58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14:paraId="60A80050" w14:textId="6690FA3E" w:rsidR="00CC2D2E" w:rsidRDefault="00CC2D2E" w:rsidP="00CC2D2E">
            <w:pPr>
              <w:pStyle w:val="a3"/>
              <w:ind w:leftChars="0" w:left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21</w:t>
            </w:r>
          </w:p>
        </w:tc>
        <w:tc>
          <w:tcPr>
            <w:tcW w:w="851" w:type="dxa"/>
            <w:shd w:val="clear" w:color="auto" w:fill="C5E0B3" w:themeFill="accent6" w:themeFillTint="66"/>
            <w:vAlign w:val="center"/>
          </w:tcPr>
          <w:p w14:paraId="2820DA6D" w14:textId="62DD165B" w:rsidR="00CC2D2E" w:rsidRDefault="00CC2D2E" w:rsidP="00CC2D2E">
            <w:pPr>
              <w:pStyle w:val="a3"/>
              <w:ind w:leftChars="0" w:left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30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0F684784" w14:textId="56AF883C" w:rsidR="00CC2D2E" w:rsidRDefault="00CC2D2E" w:rsidP="00CC2D2E">
            <w:pPr>
              <w:pStyle w:val="a3"/>
              <w:ind w:leftChars="0" w:left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993" w:type="dxa"/>
            <w:shd w:val="clear" w:color="auto" w:fill="C5E0B3" w:themeFill="accent6" w:themeFillTint="66"/>
            <w:vAlign w:val="center"/>
          </w:tcPr>
          <w:p w14:paraId="2E8C441C" w14:textId="270A4435" w:rsidR="00CC2D2E" w:rsidRDefault="00CC2D2E" w:rsidP="00CC2D2E">
            <w:pPr>
              <w:pStyle w:val="a3"/>
              <w:ind w:leftChars="0" w:left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0.362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561D9FA4" w14:textId="4FE779FF" w:rsidR="00CC2D2E" w:rsidRDefault="00CC2D2E" w:rsidP="00CC2D2E">
            <w:pPr>
              <w:pStyle w:val="a3"/>
              <w:ind w:leftChars="0" w:left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0.517</w:t>
            </w:r>
          </w:p>
        </w:tc>
        <w:tc>
          <w:tcPr>
            <w:tcW w:w="851" w:type="dxa"/>
            <w:shd w:val="clear" w:color="auto" w:fill="C5E0B3" w:themeFill="accent6" w:themeFillTint="66"/>
            <w:vAlign w:val="center"/>
          </w:tcPr>
          <w:p w14:paraId="49823CA1" w14:textId="7E40162E" w:rsidR="00CC2D2E" w:rsidRDefault="00CC2D2E" w:rsidP="00CC2D2E">
            <w:pPr>
              <w:pStyle w:val="a3"/>
              <w:ind w:leftChars="0" w:left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0.121</w:t>
            </w:r>
          </w:p>
        </w:tc>
      </w:tr>
      <w:tr w:rsidR="00CC2D2E" w14:paraId="0EAF495F" w14:textId="77777777" w:rsidTr="00977202">
        <w:tc>
          <w:tcPr>
            <w:tcW w:w="1990" w:type="dxa"/>
            <w:shd w:val="clear" w:color="auto" w:fill="8EAADB" w:themeFill="accent1" w:themeFillTint="99"/>
          </w:tcPr>
          <w:p w14:paraId="65A5703D" w14:textId="2DBD8970" w:rsidR="00CC2D2E" w:rsidRDefault="00CC2D2E" w:rsidP="00CC2D2E">
            <w:pPr>
              <w:pStyle w:val="a3"/>
              <w:ind w:leftChars="0" w:left="0"/>
              <w:jc w:val="center"/>
            </w:pPr>
            <w:r>
              <w:t>One E2, one BG2 and E1(a</w:t>
            </w:r>
            <w:r>
              <w:t xml:space="preserve"> &lt; </w:t>
            </w:r>
            <w:r>
              <w:t>b)</w:t>
            </w:r>
          </w:p>
          <w:p w14:paraId="08013EA0" w14:textId="4AD5D2DB" w:rsidR="00CC2D2E" w:rsidRDefault="00CC2D2E" w:rsidP="00CC2D2E">
            <w:pPr>
              <w:pStyle w:val="a3"/>
              <w:ind w:leftChars="0" w:left="0"/>
              <w:jc w:val="center"/>
            </w:pPr>
            <w:r>
              <w:t>(</w:t>
            </w:r>
            <w:r>
              <w:t>1</w:t>
            </w:r>
            <w:r>
              <w:t xml:space="preserve">, </w:t>
            </w:r>
            <w:r>
              <w:t>3</w:t>
            </w:r>
            <w:r>
              <w:t>)</w:t>
            </w: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14:paraId="32CC2C55" w14:textId="7277538B" w:rsidR="00CC2D2E" w:rsidRDefault="00CC2D2E" w:rsidP="00CC2D2E">
            <w:pPr>
              <w:pStyle w:val="a3"/>
              <w:ind w:leftChars="0" w:left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56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14:paraId="5DCD9929" w14:textId="7B9FEE26" w:rsidR="00CC2D2E" w:rsidRDefault="00CC2D2E" w:rsidP="00CC2D2E">
            <w:pPr>
              <w:pStyle w:val="a3"/>
              <w:ind w:leftChars="0" w:left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19</w:t>
            </w:r>
          </w:p>
        </w:tc>
        <w:tc>
          <w:tcPr>
            <w:tcW w:w="851" w:type="dxa"/>
            <w:shd w:val="clear" w:color="auto" w:fill="C5E0B3" w:themeFill="accent6" w:themeFillTint="66"/>
            <w:vAlign w:val="center"/>
          </w:tcPr>
          <w:p w14:paraId="3379A365" w14:textId="4180295B" w:rsidR="00CC2D2E" w:rsidRDefault="00CC2D2E" w:rsidP="00CC2D2E">
            <w:pPr>
              <w:pStyle w:val="a3"/>
              <w:ind w:leftChars="0" w:left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30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5C7E29F0" w14:textId="6CBF6425" w:rsidR="00CC2D2E" w:rsidRDefault="00CC2D2E" w:rsidP="00CC2D2E">
            <w:pPr>
              <w:pStyle w:val="a3"/>
              <w:ind w:leftChars="0" w:left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993" w:type="dxa"/>
            <w:shd w:val="clear" w:color="auto" w:fill="C5E0B3" w:themeFill="accent6" w:themeFillTint="66"/>
            <w:vAlign w:val="center"/>
          </w:tcPr>
          <w:p w14:paraId="6F1BCAA1" w14:textId="0571C25A" w:rsidR="00CC2D2E" w:rsidRDefault="00CC2D2E" w:rsidP="00CC2D2E">
            <w:pPr>
              <w:pStyle w:val="a3"/>
              <w:ind w:leftChars="0" w:left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0.339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183978A7" w14:textId="7839A12D" w:rsidR="00CC2D2E" w:rsidRDefault="00CC2D2E" w:rsidP="00CC2D2E">
            <w:pPr>
              <w:pStyle w:val="a3"/>
              <w:ind w:leftChars="0" w:left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0.536</w:t>
            </w:r>
          </w:p>
        </w:tc>
        <w:tc>
          <w:tcPr>
            <w:tcW w:w="851" w:type="dxa"/>
            <w:shd w:val="clear" w:color="auto" w:fill="C5E0B3" w:themeFill="accent6" w:themeFillTint="66"/>
            <w:vAlign w:val="center"/>
          </w:tcPr>
          <w:p w14:paraId="6FD66360" w14:textId="55E93B2D" w:rsidR="00CC2D2E" w:rsidRDefault="00CC2D2E" w:rsidP="00CC2D2E">
            <w:pPr>
              <w:pStyle w:val="a3"/>
              <w:ind w:leftChars="0" w:left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0.125</w:t>
            </w:r>
          </w:p>
        </w:tc>
      </w:tr>
      <w:tr w:rsidR="00CC2D2E" w14:paraId="2686FAFB" w14:textId="77777777" w:rsidTr="00977202">
        <w:tc>
          <w:tcPr>
            <w:tcW w:w="1990" w:type="dxa"/>
            <w:shd w:val="clear" w:color="auto" w:fill="8EAADB" w:themeFill="accent1" w:themeFillTint="99"/>
          </w:tcPr>
          <w:p w14:paraId="6918E2A5" w14:textId="659BA470" w:rsidR="00CC2D2E" w:rsidRDefault="00CC2D2E" w:rsidP="00CC2D2E">
            <w:pPr>
              <w:pStyle w:val="a3"/>
              <w:ind w:leftChars="0" w:left="0"/>
              <w:jc w:val="center"/>
            </w:pPr>
            <w:r>
              <w:t xml:space="preserve">One E2, one BG2 and </w:t>
            </w:r>
            <w:r>
              <w:t>BG</w:t>
            </w:r>
            <w:r>
              <w:t>1(a &gt; b)</w:t>
            </w:r>
          </w:p>
          <w:p w14:paraId="45B63A3E" w14:textId="210234D3" w:rsidR="00CC2D2E" w:rsidRDefault="00CC2D2E" w:rsidP="00CC2D2E">
            <w:pPr>
              <w:pStyle w:val="a3"/>
              <w:ind w:leftChars="0" w:left="0"/>
              <w:jc w:val="center"/>
            </w:pPr>
            <w:r>
              <w:t>(</w:t>
            </w:r>
            <w:r>
              <w:t>4</w:t>
            </w:r>
            <w:r>
              <w:t xml:space="preserve">, </w:t>
            </w:r>
            <w:r>
              <w:t>2</w:t>
            </w:r>
            <w:r>
              <w:t>)</w:t>
            </w: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14:paraId="7AE52D98" w14:textId="66CCF9D3" w:rsidR="00CC2D2E" w:rsidRDefault="00CC2D2E" w:rsidP="00CC2D2E">
            <w:pPr>
              <w:pStyle w:val="a3"/>
              <w:ind w:leftChars="0" w:left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55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14:paraId="45130E97" w14:textId="6F9002B0" w:rsidR="00CC2D2E" w:rsidRDefault="00CC2D2E" w:rsidP="00CC2D2E">
            <w:pPr>
              <w:pStyle w:val="a3"/>
              <w:ind w:leftChars="0" w:left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851" w:type="dxa"/>
            <w:shd w:val="clear" w:color="auto" w:fill="C5E0B3" w:themeFill="accent6" w:themeFillTint="66"/>
            <w:vAlign w:val="center"/>
          </w:tcPr>
          <w:p w14:paraId="07237FC4" w14:textId="02C415DF" w:rsidR="00CC2D2E" w:rsidRDefault="00CC2D2E" w:rsidP="00CC2D2E">
            <w:pPr>
              <w:pStyle w:val="a3"/>
              <w:ind w:leftChars="0" w:left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29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77E92B8F" w14:textId="3787D046" w:rsidR="00CC2D2E" w:rsidRDefault="00CC2D2E" w:rsidP="00CC2D2E">
            <w:pPr>
              <w:pStyle w:val="a3"/>
              <w:ind w:leftChars="0" w:left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993" w:type="dxa"/>
            <w:shd w:val="clear" w:color="auto" w:fill="C5E0B3" w:themeFill="accent6" w:themeFillTint="66"/>
            <w:vAlign w:val="center"/>
          </w:tcPr>
          <w:p w14:paraId="47391757" w14:textId="704DD31D" w:rsidR="00CC2D2E" w:rsidRDefault="00CC2D2E" w:rsidP="00CC2D2E">
            <w:pPr>
              <w:pStyle w:val="a3"/>
              <w:ind w:leftChars="0" w:left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0.364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74415153" w14:textId="74A8ED87" w:rsidR="00CC2D2E" w:rsidRDefault="00CC2D2E" w:rsidP="00CC2D2E">
            <w:pPr>
              <w:pStyle w:val="a3"/>
              <w:ind w:leftChars="0" w:left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0.527</w:t>
            </w:r>
          </w:p>
        </w:tc>
        <w:tc>
          <w:tcPr>
            <w:tcW w:w="851" w:type="dxa"/>
            <w:shd w:val="clear" w:color="auto" w:fill="C5E0B3" w:themeFill="accent6" w:themeFillTint="66"/>
            <w:vAlign w:val="center"/>
          </w:tcPr>
          <w:p w14:paraId="08D9CC80" w14:textId="0FAD46C3" w:rsidR="00CC2D2E" w:rsidRDefault="00CC2D2E" w:rsidP="00CC2D2E">
            <w:pPr>
              <w:pStyle w:val="a3"/>
              <w:ind w:leftChars="0" w:left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0.109</w:t>
            </w:r>
          </w:p>
        </w:tc>
      </w:tr>
      <w:tr w:rsidR="00CC2D2E" w14:paraId="2EA70A44" w14:textId="77777777" w:rsidTr="00977202">
        <w:tc>
          <w:tcPr>
            <w:tcW w:w="1990" w:type="dxa"/>
            <w:shd w:val="clear" w:color="auto" w:fill="8EAADB" w:themeFill="accent1" w:themeFillTint="99"/>
          </w:tcPr>
          <w:p w14:paraId="1264A583" w14:textId="18B0E292" w:rsidR="00CC2D2E" w:rsidRDefault="00CC2D2E" w:rsidP="00CC2D2E">
            <w:pPr>
              <w:pStyle w:val="a3"/>
              <w:ind w:leftChars="0" w:left="0"/>
              <w:jc w:val="center"/>
            </w:pPr>
            <w:r>
              <w:lastRenderedPageBreak/>
              <w:t xml:space="preserve">One E2, one BG2 and </w:t>
            </w:r>
            <w:r>
              <w:t>BG</w:t>
            </w:r>
            <w:r>
              <w:t>1(a &lt; b)</w:t>
            </w:r>
          </w:p>
          <w:p w14:paraId="4A10C06C" w14:textId="3267DABA" w:rsidR="00CC2D2E" w:rsidRDefault="00CC2D2E" w:rsidP="00CC2D2E">
            <w:pPr>
              <w:pStyle w:val="a3"/>
              <w:ind w:leftChars="0" w:left="0"/>
              <w:jc w:val="center"/>
            </w:pPr>
            <w:r>
              <w:t>(</w:t>
            </w:r>
            <w:r>
              <w:t>2</w:t>
            </w:r>
            <w:r>
              <w:t xml:space="preserve">, </w:t>
            </w:r>
            <w:r>
              <w:t>4</w:t>
            </w:r>
            <w:r>
              <w:t>)</w:t>
            </w: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14:paraId="7FB2D1C3" w14:textId="6098F715" w:rsidR="00CC2D2E" w:rsidRDefault="00CC2D2E" w:rsidP="00CC2D2E">
            <w:pPr>
              <w:pStyle w:val="a3"/>
              <w:ind w:leftChars="0" w:left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55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14:paraId="0A262093" w14:textId="05805DEB" w:rsidR="00CC2D2E" w:rsidRDefault="00CC2D2E" w:rsidP="00CC2D2E">
            <w:pPr>
              <w:pStyle w:val="a3"/>
              <w:ind w:leftChars="0" w:left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851" w:type="dxa"/>
            <w:shd w:val="clear" w:color="auto" w:fill="C5E0B3" w:themeFill="accent6" w:themeFillTint="66"/>
            <w:vAlign w:val="center"/>
          </w:tcPr>
          <w:p w14:paraId="73BC6F41" w14:textId="289FA0E4" w:rsidR="00CC2D2E" w:rsidRDefault="00CC2D2E" w:rsidP="00CC2D2E">
            <w:pPr>
              <w:pStyle w:val="a3"/>
              <w:ind w:leftChars="0" w:left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29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1F05183C" w14:textId="0EEC1E3A" w:rsidR="00CC2D2E" w:rsidRDefault="00CC2D2E" w:rsidP="00CC2D2E">
            <w:pPr>
              <w:pStyle w:val="a3"/>
              <w:ind w:leftChars="0" w:left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993" w:type="dxa"/>
            <w:shd w:val="clear" w:color="auto" w:fill="C5E0B3" w:themeFill="accent6" w:themeFillTint="66"/>
            <w:vAlign w:val="center"/>
          </w:tcPr>
          <w:p w14:paraId="217F86F2" w14:textId="135050EB" w:rsidR="00CC2D2E" w:rsidRDefault="00CC2D2E" w:rsidP="00CC2D2E">
            <w:pPr>
              <w:pStyle w:val="a3"/>
              <w:ind w:leftChars="0" w:left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0.364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3468C0E4" w14:textId="0B3D038B" w:rsidR="00CC2D2E" w:rsidRDefault="00CC2D2E" w:rsidP="00CC2D2E">
            <w:pPr>
              <w:pStyle w:val="a3"/>
              <w:ind w:leftChars="0" w:left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0.527</w:t>
            </w:r>
          </w:p>
        </w:tc>
        <w:tc>
          <w:tcPr>
            <w:tcW w:w="851" w:type="dxa"/>
            <w:shd w:val="clear" w:color="auto" w:fill="C5E0B3" w:themeFill="accent6" w:themeFillTint="66"/>
            <w:vAlign w:val="center"/>
          </w:tcPr>
          <w:p w14:paraId="31BCAF8A" w14:textId="3EBD9981" w:rsidR="00CC2D2E" w:rsidRDefault="00CC2D2E" w:rsidP="00CC2D2E">
            <w:pPr>
              <w:pStyle w:val="a3"/>
              <w:ind w:leftChars="0" w:left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0.109</w:t>
            </w:r>
          </w:p>
        </w:tc>
      </w:tr>
    </w:tbl>
    <w:p w14:paraId="62AEFF3F" w14:textId="674BBBE4" w:rsidR="00D830E4" w:rsidRDefault="00D830E4" w:rsidP="00D830E4">
      <w:pPr>
        <w:pStyle w:val="a3"/>
        <w:ind w:leftChars="0" w:left="840"/>
      </w:pPr>
    </w:p>
    <w:p w14:paraId="599DDFC5" w14:textId="39EB2463" w:rsidR="00CC2D2E" w:rsidRDefault="00CC2D2E" w:rsidP="00CC2D2E">
      <w:pPr>
        <w:pStyle w:val="a3"/>
        <w:ind w:leftChars="0" w:left="840"/>
      </w:pPr>
      <w:r>
        <w:rPr>
          <w:rFonts w:hint="eastAsia"/>
        </w:rPr>
        <w:t>由於經過前兩題的分析，我們知道</w:t>
      </w:r>
      <w:r>
        <w:rPr>
          <w:rFonts w:hint="eastAsia"/>
        </w:rPr>
        <w:t>l</w:t>
      </w:r>
      <w:r>
        <w:t>oop</w:t>
      </w:r>
      <w:r>
        <w:rPr>
          <w:rFonts w:hint="eastAsia"/>
        </w:rPr>
        <w:t>走不同</w:t>
      </w:r>
      <w:r>
        <w:rPr>
          <w:rFonts w:hint="eastAsia"/>
        </w:rPr>
        <w:t>p</w:t>
      </w:r>
      <w:r>
        <w:t>ath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t>nstruction</w:t>
      </w:r>
      <w:r>
        <w:rPr>
          <w:rFonts w:hint="eastAsia"/>
        </w:rPr>
        <w:t>數量具有加成性，因此在此題中我們也可以分析不同路徑所需要增加的</w:t>
      </w:r>
      <w:r>
        <w:rPr>
          <w:rFonts w:hint="eastAsia"/>
        </w:rPr>
        <w:t>i</w:t>
      </w:r>
      <w:r>
        <w:t>nstruction</w:t>
      </w:r>
      <w:r>
        <w:rPr>
          <w:rFonts w:hint="eastAsia"/>
        </w:rPr>
        <w:t>數量，如下表</w:t>
      </w:r>
      <w:ins w:id="29" w:author="郭柏辰" w:date="2021-05-29T01:07:00Z">
        <w:r w:rsidR="00FE7BF1">
          <w:rPr>
            <w:rFonts w:hint="eastAsia"/>
          </w:rPr>
          <w:t>九</w:t>
        </w:r>
      </w:ins>
      <w:r>
        <w:rPr>
          <w:rFonts w:hint="eastAsia"/>
        </w:rPr>
        <w:t>。</w:t>
      </w:r>
    </w:p>
    <w:p w14:paraId="59C5FEDC" w14:textId="1E60CED8" w:rsidR="00CC2D2E" w:rsidRDefault="00CC2D2E" w:rsidP="00CC2D2E">
      <w:pPr>
        <w:pStyle w:val="a3"/>
        <w:ind w:leftChars="0" w:left="840"/>
      </w:pPr>
    </w:p>
    <w:p w14:paraId="02EC00D3" w14:textId="781BBD92" w:rsidR="007C3236" w:rsidRDefault="007C3236" w:rsidP="00CC2D2E">
      <w:pPr>
        <w:pStyle w:val="a3"/>
        <w:ind w:leftChars="0" w:left="840"/>
        <w:rPr>
          <w:rFonts w:hint="eastAsia"/>
        </w:rPr>
      </w:pPr>
      <w:r>
        <w:rPr>
          <w:rFonts w:hint="eastAsia"/>
        </w:rPr>
        <w:t>表</w:t>
      </w:r>
      <w:ins w:id="30" w:author="郭柏辰" w:date="2021-05-29T01:07:00Z">
        <w:r w:rsidR="00FE7BF1">
          <w:rPr>
            <w:rFonts w:hint="eastAsia"/>
          </w:rPr>
          <w:t>九</w:t>
        </w:r>
      </w:ins>
      <w:r>
        <w:rPr>
          <w:rFonts w:hint="eastAsia"/>
        </w:rPr>
        <w:t>、</w:t>
      </w:r>
      <w:r>
        <w:rPr>
          <w:rFonts w:hint="eastAsia"/>
        </w:rPr>
        <w:t>Pr</w:t>
      </w:r>
      <w:r>
        <w:t>oblem 3</w:t>
      </w:r>
      <w:del w:id="31" w:author="郭柏辰" w:date="2021-05-29T01:07:00Z">
        <w:r w:rsidDel="00FE7BF1">
          <w:delText>,</w:delText>
        </w:r>
      </w:del>
      <w:r>
        <w:rPr>
          <w:rFonts w:hint="eastAsia"/>
        </w:rPr>
        <w:t>增加級數的各種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>增加量。</w:t>
      </w:r>
    </w:p>
    <w:tbl>
      <w:tblPr>
        <w:tblStyle w:val="a5"/>
        <w:tblW w:w="5670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1508"/>
        <w:gridCol w:w="1327"/>
        <w:gridCol w:w="992"/>
        <w:gridCol w:w="993"/>
        <w:gridCol w:w="850"/>
      </w:tblGrid>
      <w:tr w:rsidR="00CC2D2E" w14:paraId="2201EC0E" w14:textId="77777777" w:rsidTr="00480F32">
        <w:tc>
          <w:tcPr>
            <w:tcW w:w="1508" w:type="dxa"/>
            <w:shd w:val="clear" w:color="auto" w:fill="8EAADB" w:themeFill="accent1" w:themeFillTint="99"/>
          </w:tcPr>
          <w:p w14:paraId="3CA9C095" w14:textId="77777777" w:rsidR="00CC2D2E" w:rsidRDefault="00CC2D2E" w:rsidP="00480F3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>
              <w:t>ituation</w:t>
            </w:r>
          </w:p>
        </w:tc>
        <w:tc>
          <w:tcPr>
            <w:tcW w:w="1327" w:type="dxa"/>
            <w:shd w:val="clear" w:color="auto" w:fill="8EAADB" w:themeFill="accent1" w:themeFillTint="99"/>
          </w:tcPr>
          <w:p w14:paraId="574DF2E9" w14:textId="77777777" w:rsidR="00CC2D2E" w:rsidRDefault="00CC2D2E" w:rsidP="00480F32">
            <w:pPr>
              <w:jc w:val="center"/>
            </w:pPr>
            <w:r>
              <w:rPr>
                <w:rFonts w:hint="eastAsia"/>
              </w:rPr>
              <w:t>In</w:t>
            </w:r>
            <w:r>
              <w:t>struction</w:t>
            </w:r>
          </w:p>
          <w:p w14:paraId="646CCC3A" w14:textId="77777777" w:rsidR="00CC2D2E" w:rsidRDefault="00CC2D2E" w:rsidP="00480F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#)</w:t>
            </w:r>
          </w:p>
        </w:tc>
        <w:tc>
          <w:tcPr>
            <w:tcW w:w="992" w:type="dxa"/>
            <w:shd w:val="clear" w:color="auto" w:fill="8EAADB" w:themeFill="accent1" w:themeFillTint="99"/>
          </w:tcPr>
          <w:p w14:paraId="3CE3C960" w14:textId="77777777" w:rsidR="00CC2D2E" w:rsidRDefault="00CC2D2E" w:rsidP="00480F3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>
              <w:t>-type</w:t>
            </w:r>
          </w:p>
          <w:p w14:paraId="09B14ED5" w14:textId="77777777" w:rsidR="00CC2D2E" w:rsidRDefault="00CC2D2E" w:rsidP="00480F3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(</w:t>
            </w:r>
            <w:r>
              <w:t>#)</w:t>
            </w:r>
          </w:p>
        </w:tc>
        <w:tc>
          <w:tcPr>
            <w:tcW w:w="993" w:type="dxa"/>
            <w:shd w:val="clear" w:color="auto" w:fill="8EAADB" w:themeFill="accent1" w:themeFillTint="99"/>
          </w:tcPr>
          <w:p w14:paraId="7229E484" w14:textId="77777777" w:rsidR="00CC2D2E" w:rsidRDefault="00CC2D2E" w:rsidP="00480F32">
            <w:pPr>
              <w:jc w:val="center"/>
            </w:pPr>
            <w:r>
              <w:t>I-type</w:t>
            </w:r>
          </w:p>
          <w:p w14:paraId="4C30A36C" w14:textId="77777777" w:rsidR="00CC2D2E" w:rsidRDefault="00CC2D2E" w:rsidP="00480F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#)</w:t>
            </w:r>
          </w:p>
        </w:tc>
        <w:tc>
          <w:tcPr>
            <w:tcW w:w="850" w:type="dxa"/>
            <w:shd w:val="clear" w:color="auto" w:fill="8EAADB" w:themeFill="accent1" w:themeFillTint="99"/>
          </w:tcPr>
          <w:p w14:paraId="00FA4FAA" w14:textId="77777777" w:rsidR="00CC2D2E" w:rsidRDefault="00CC2D2E" w:rsidP="00480F3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J</w:t>
            </w:r>
            <w:r>
              <w:t>-type</w:t>
            </w:r>
          </w:p>
          <w:p w14:paraId="1DCECFAD" w14:textId="77777777" w:rsidR="00CC2D2E" w:rsidRDefault="00CC2D2E" w:rsidP="00480F3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(</w:t>
            </w:r>
            <w:r>
              <w:t>#)</w:t>
            </w:r>
          </w:p>
        </w:tc>
      </w:tr>
      <w:tr w:rsidR="00CC2D2E" w14:paraId="3B8A1490" w14:textId="77777777" w:rsidTr="00480F32">
        <w:tc>
          <w:tcPr>
            <w:tcW w:w="1508" w:type="dxa"/>
            <w:shd w:val="clear" w:color="auto" w:fill="8EAADB" w:themeFill="accent1" w:themeFillTint="99"/>
          </w:tcPr>
          <w:p w14:paraId="3EC989A6" w14:textId="6A5ED4D7" w:rsidR="00CC2D2E" w:rsidRDefault="00CC2D2E" w:rsidP="00480F3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 xml:space="preserve">+ </w:t>
            </w:r>
            <w:r>
              <w:rPr>
                <w:rFonts w:hint="eastAsia"/>
              </w:rPr>
              <w:t>BG2</w:t>
            </w:r>
          </w:p>
        </w:tc>
        <w:tc>
          <w:tcPr>
            <w:tcW w:w="1327" w:type="dxa"/>
            <w:shd w:val="clear" w:color="auto" w:fill="C5E0B3" w:themeFill="accent6" w:themeFillTint="66"/>
            <w:vAlign w:val="center"/>
          </w:tcPr>
          <w:p w14:paraId="54B27C1C" w14:textId="1A48B1C8" w:rsidR="00CC2D2E" w:rsidRDefault="00CC2D2E" w:rsidP="00480F32">
            <w:pPr>
              <w:pStyle w:val="a3"/>
              <w:ind w:leftChars="0" w:left="0"/>
              <w:jc w:val="center"/>
            </w:pPr>
            <w:r>
              <w:rPr>
                <w:color w:val="000000"/>
              </w:rPr>
              <w:t>+</w:t>
            </w:r>
            <w:r>
              <w:rPr>
                <w:color w:val="000000"/>
              </w:rPr>
              <w:t>14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14:paraId="5E501563" w14:textId="740FBC3B" w:rsidR="00CC2D2E" w:rsidRDefault="00CC2D2E" w:rsidP="00480F32">
            <w:pPr>
              <w:pStyle w:val="a3"/>
              <w:ind w:leftChars="0" w:left="0"/>
              <w:jc w:val="center"/>
            </w:pPr>
            <w:r>
              <w:rPr>
                <w:color w:val="000000"/>
              </w:rPr>
              <w:t>+</w:t>
            </w:r>
            <w:r>
              <w:rPr>
                <w:color w:val="000000"/>
              </w:rPr>
              <w:t>2</w:t>
            </w:r>
          </w:p>
        </w:tc>
        <w:tc>
          <w:tcPr>
            <w:tcW w:w="993" w:type="dxa"/>
            <w:shd w:val="clear" w:color="auto" w:fill="C5E0B3" w:themeFill="accent6" w:themeFillTint="66"/>
            <w:vAlign w:val="center"/>
          </w:tcPr>
          <w:p w14:paraId="4151614A" w14:textId="30FFC327" w:rsidR="00CC2D2E" w:rsidRDefault="00CC2D2E" w:rsidP="00480F32">
            <w:pPr>
              <w:pStyle w:val="a3"/>
              <w:ind w:leftChars="0" w:left="0"/>
              <w:jc w:val="center"/>
            </w:pPr>
            <w:r>
              <w:rPr>
                <w:color w:val="000000"/>
              </w:rPr>
              <w:t>+</w:t>
            </w:r>
            <w:r>
              <w:rPr>
                <w:color w:val="000000"/>
              </w:rPr>
              <w:t>9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6A0E240E" w14:textId="00C5BAFF" w:rsidR="00CC2D2E" w:rsidRDefault="00CC2D2E" w:rsidP="00480F32">
            <w:pPr>
              <w:pStyle w:val="a3"/>
              <w:ind w:leftChars="0" w:left="0"/>
              <w:jc w:val="center"/>
            </w:pPr>
            <w:r>
              <w:rPr>
                <w:color w:val="000000"/>
              </w:rPr>
              <w:t>+</w:t>
            </w:r>
            <w:r>
              <w:rPr>
                <w:color w:val="000000"/>
              </w:rPr>
              <w:t>3</w:t>
            </w:r>
          </w:p>
        </w:tc>
      </w:tr>
      <w:tr w:rsidR="00CC2D2E" w14:paraId="17D2C160" w14:textId="77777777" w:rsidTr="00480F32">
        <w:tc>
          <w:tcPr>
            <w:tcW w:w="1508" w:type="dxa"/>
            <w:shd w:val="clear" w:color="auto" w:fill="8EAADB" w:themeFill="accent1" w:themeFillTint="99"/>
          </w:tcPr>
          <w:p w14:paraId="3B43AC3C" w14:textId="49F49908" w:rsidR="00CC2D2E" w:rsidRDefault="00CC2D2E" w:rsidP="00480F3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 xml:space="preserve">+ </w:t>
            </w:r>
            <w:r>
              <w:t>E</w:t>
            </w:r>
            <w:r>
              <w:rPr>
                <w:rFonts w:hint="eastAsia"/>
              </w:rPr>
              <w:t>1</w:t>
            </w:r>
            <w:r>
              <w:t xml:space="preserve">(a </w:t>
            </w:r>
            <w:r>
              <w:t>&gt;</w:t>
            </w:r>
            <w:r>
              <w:t xml:space="preserve"> b)</w:t>
            </w:r>
          </w:p>
        </w:tc>
        <w:tc>
          <w:tcPr>
            <w:tcW w:w="1327" w:type="dxa"/>
            <w:shd w:val="clear" w:color="auto" w:fill="C5E0B3" w:themeFill="accent6" w:themeFillTint="66"/>
            <w:vAlign w:val="center"/>
          </w:tcPr>
          <w:p w14:paraId="2E333E0F" w14:textId="2929588E" w:rsidR="00CC2D2E" w:rsidRDefault="00CC2D2E" w:rsidP="00480F32">
            <w:pPr>
              <w:pStyle w:val="a3"/>
              <w:ind w:leftChars="0" w:left="0"/>
              <w:jc w:val="center"/>
            </w:pPr>
            <w:r>
              <w:rPr>
                <w:color w:val="000000"/>
              </w:rPr>
              <w:t>+</w:t>
            </w:r>
            <w:r>
              <w:rPr>
                <w:color w:val="000000"/>
              </w:rPr>
              <w:t>18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14:paraId="7EE08B21" w14:textId="2ED41CC1" w:rsidR="00CC2D2E" w:rsidRDefault="00CC2D2E" w:rsidP="00480F32">
            <w:pPr>
              <w:pStyle w:val="a3"/>
              <w:ind w:leftChars="0" w:left="0"/>
              <w:jc w:val="center"/>
            </w:pPr>
            <w:r>
              <w:rPr>
                <w:color w:val="000000"/>
              </w:rPr>
              <w:t>+</w:t>
            </w:r>
            <w:r>
              <w:rPr>
                <w:color w:val="000000"/>
              </w:rPr>
              <w:t>5</w:t>
            </w:r>
          </w:p>
        </w:tc>
        <w:tc>
          <w:tcPr>
            <w:tcW w:w="993" w:type="dxa"/>
            <w:shd w:val="clear" w:color="auto" w:fill="C5E0B3" w:themeFill="accent6" w:themeFillTint="66"/>
            <w:vAlign w:val="center"/>
          </w:tcPr>
          <w:p w14:paraId="07466E59" w14:textId="0EB9BC22" w:rsidR="00CC2D2E" w:rsidRDefault="00CC2D2E" w:rsidP="00480F32">
            <w:pPr>
              <w:pStyle w:val="a3"/>
              <w:ind w:leftChars="0" w:left="0"/>
              <w:jc w:val="center"/>
            </w:pPr>
            <w:r>
              <w:rPr>
                <w:color w:val="000000"/>
              </w:rPr>
              <w:t>+</w:t>
            </w:r>
            <w:r>
              <w:rPr>
                <w:color w:val="000000"/>
              </w:rPr>
              <w:t>10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3403FB77" w14:textId="0A379CBE" w:rsidR="00CC2D2E" w:rsidRDefault="00CC2D2E" w:rsidP="00480F32">
            <w:pPr>
              <w:pStyle w:val="a3"/>
              <w:ind w:leftChars="0" w:left="0"/>
              <w:jc w:val="center"/>
            </w:pPr>
            <w:r>
              <w:rPr>
                <w:color w:val="000000"/>
              </w:rPr>
              <w:t>+</w:t>
            </w:r>
            <w:r>
              <w:rPr>
                <w:color w:val="000000"/>
              </w:rPr>
              <w:t>3</w:t>
            </w:r>
          </w:p>
        </w:tc>
      </w:tr>
      <w:tr w:rsidR="00CC2D2E" w14:paraId="11C40792" w14:textId="77777777" w:rsidTr="00480F32">
        <w:tc>
          <w:tcPr>
            <w:tcW w:w="1508" w:type="dxa"/>
            <w:shd w:val="clear" w:color="auto" w:fill="8EAADB" w:themeFill="accent1" w:themeFillTint="99"/>
          </w:tcPr>
          <w:p w14:paraId="426FFD9F" w14:textId="635B798B" w:rsidR="00CC2D2E" w:rsidRDefault="00CC2D2E" w:rsidP="00CC2D2E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+ </w:t>
            </w:r>
            <w:r>
              <w:t>E</w:t>
            </w:r>
            <w:r>
              <w:rPr>
                <w:rFonts w:hint="eastAsia"/>
              </w:rPr>
              <w:t>1</w:t>
            </w:r>
            <w:r>
              <w:t>(a &lt; b)</w:t>
            </w:r>
          </w:p>
        </w:tc>
        <w:tc>
          <w:tcPr>
            <w:tcW w:w="1327" w:type="dxa"/>
            <w:shd w:val="clear" w:color="auto" w:fill="C5E0B3" w:themeFill="accent6" w:themeFillTint="66"/>
            <w:vAlign w:val="center"/>
          </w:tcPr>
          <w:p w14:paraId="5D6194CD" w14:textId="404073F5" w:rsidR="00CC2D2E" w:rsidRDefault="00CC2D2E" w:rsidP="00CC2D2E">
            <w:pPr>
              <w:pStyle w:val="a3"/>
              <w:ind w:leftChars="0"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+1</w:t>
            </w:r>
            <w:r>
              <w:rPr>
                <w:color w:val="000000"/>
              </w:rPr>
              <w:t>6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14:paraId="039666BA" w14:textId="3B0D6DAA" w:rsidR="00CC2D2E" w:rsidRDefault="00CC2D2E" w:rsidP="00CC2D2E">
            <w:pPr>
              <w:pStyle w:val="a3"/>
              <w:ind w:leftChars="0"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  <w:r>
              <w:rPr>
                <w:color w:val="000000"/>
              </w:rPr>
              <w:t>3</w:t>
            </w:r>
          </w:p>
        </w:tc>
        <w:tc>
          <w:tcPr>
            <w:tcW w:w="993" w:type="dxa"/>
            <w:shd w:val="clear" w:color="auto" w:fill="C5E0B3" w:themeFill="accent6" w:themeFillTint="66"/>
            <w:vAlign w:val="center"/>
          </w:tcPr>
          <w:p w14:paraId="3BEF906A" w14:textId="43586CE6" w:rsidR="00CC2D2E" w:rsidRDefault="00CC2D2E" w:rsidP="00CC2D2E">
            <w:pPr>
              <w:pStyle w:val="a3"/>
              <w:ind w:leftChars="0"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+10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7083F7BD" w14:textId="32569E7B" w:rsidR="00CC2D2E" w:rsidRDefault="00CC2D2E" w:rsidP="00CC2D2E">
            <w:pPr>
              <w:pStyle w:val="a3"/>
              <w:ind w:leftChars="0"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+3</w:t>
            </w:r>
          </w:p>
        </w:tc>
      </w:tr>
      <w:tr w:rsidR="00CC2D2E" w14:paraId="2975A109" w14:textId="77777777" w:rsidTr="00480F32">
        <w:tc>
          <w:tcPr>
            <w:tcW w:w="1508" w:type="dxa"/>
            <w:shd w:val="clear" w:color="auto" w:fill="8EAADB" w:themeFill="accent1" w:themeFillTint="99"/>
          </w:tcPr>
          <w:p w14:paraId="6536D5FD" w14:textId="39967BF6" w:rsidR="00CC2D2E" w:rsidRDefault="00CC2D2E" w:rsidP="00CC2D2E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>BG1</w:t>
            </w:r>
          </w:p>
        </w:tc>
        <w:tc>
          <w:tcPr>
            <w:tcW w:w="1327" w:type="dxa"/>
            <w:shd w:val="clear" w:color="auto" w:fill="C5E0B3" w:themeFill="accent6" w:themeFillTint="66"/>
            <w:vAlign w:val="center"/>
          </w:tcPr>
          <w:p w14:paraId="03BC3B62" w14:textId="5AF98487" w:rsidR="00CC2D2E" w:rsidRDefault="00CC2D2E" w:rsidP="00CC2D2E">
            <w:pPr>
              <w:pStyle w:val="a3"/>
              <w:ind w:leftChars="0"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  <w:r>
              <w:rPr>
                <w:color w:val="000000"/>
              </w:rPr>
              <w:t>15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14:paraId="673EC45D" w14:textId="19CD6F86" w:rsidR="00CC2D2E" w:rsidRDefault="00CC2D2E" w:rsidP="00CC2D2E">
            <w:pPr>
              <w:pStyle w:val="a3"/>
              <w:ind w:leftChars="0"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  <w:r>
              <w:rPr>
                <w:color w:val="000000"/>
              </w:rPr>
              <w:t>4</w:t>
            </w:r>
          </w:p>
        </w:tc>
        <w:tc>
          <w:tcPr>
            <w:tcW w:w="993" w:type="dxa"/>
            <w:shd w:val="clear" w:color="auto" w:fill="C5E0B3" w:themeFill="accent6" w:themeFillTint="66"/>
            <w:vAlign w:val="center"/>
          </w:tcPr>
          <w:p w14:paraId="6E00129A" w14:textId="6D1C9F4D" w:rsidR="00CC2D2E" w:rsidRDefault="00CC2D2E" w:rsidP="00CC2D2E">
            <w:pPr>
              <w:pStyle w:val="a3"/>
              <w:ind w:leftChars="0"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  <w:r>
              <w:rPr>
                <w:color w:val="000000"/>
              </w:rPr>
              <w:t>9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13D69097" w14:textId="01A3D3B9" w:rsidR="00CC2D2E" w:rsidRDefault="00CC2D2E" w:rsidP="00CC2D2E">
            <w:pPr>
              <w:pStyle w:val="a3"/>
              <w:ind w:leftChars="0"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  <w:r>
              <w:rPr>
                <w:color w:val="000000"/>
              </w:rPr>
              <w:t>2</w:t>
            </w:r>
          </w:p>
        </w:tc>
      </w:tr>
    </w:tbl>
    <w:p w14:paraId="13E793CD" w14:textId="2BF1F0D6" w:rsidR="00CC2D2E" w:rsidRDefault="00CC2D2E" w:rsidP="00D830E4">
      <w:pPr>
        <w:pStyle w:val="a3"/>
        <w:ind w:leftChars="0" w:left="840"/>
      </w:pPr>
    </w:p>
    <w:p w14:paraId="1F2C9DF0" w14:textId="3D1D0896" w:rsidR="00CC2D2E" w:rsidRDefault="00CC2D2E" w:rsidP="00CC2D2E">
      <w:pPr>
        <w:pStyle w:val="a3"/>
        <w:ind w:leftChars="0" w:left="840"/>
      </w:pPr>
      <w:r>
        <w:rPr>
          <w:rFonts w:hint="eastAsia"/>
        </w:rPr>
        <w:t>在這裡我們需要討論說為何</w:t>
      </w:r>
      <w:r>
        <w:rPr>
          <w:rFonts w:hint="eastAsia"/>
        </w:rPr>
        <w:t>R</w:t>
      </w:r>
      <w:r>
        <w:t>-type</w:t>
      </w:r>
      <w:r>
        <w:rPr>
          <w:rFonts w:hint="eastAsia"/>
        </w:rPr>
        <w:t>在這兩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類似的路徑中會相差</w:t>
      </w:r>
      <w:r>
        <w:rPr>
          <w:rFonts w:hint="eastAsia"/>
        </w:rPr>
        <w:t>2</w:t>
      </w:r>
      <w:r>
        <w:rPr>
          <w:rFonts w:hint="eastAsia"/>
        </w:rPr>
        <w:t>個，由於為了節省</w:t>
      </w:r>
      <w:r>
        <w:rPr>
          <w:rFonts w:hint="eastAsia"/>
        </w:rPr>
        <w:t>c</w:t>
      </w:r>
      <w:r>
        <w:t xml:space="preserve">ode </w:t>
      </w:r>
      <w:r>
        <w:rPr>
          <w:rFonts w:hint="eastAsia"/>
        </w:rPr>
        <w:t>s</w:t>
      </w:r>
      <w:r>
        <w:t>ize</w:t>
      </w:r>
      <w:r>
        <w:rPr>
          <w:rFonts w:hint="eastAsia"/>
        </w:rPr>
        <w:t>，我們在</w:t>
      </w:r>
      <w:r>
        <w:rPr>
          <w:rFonts w:hint="eastAsia"/>
        </w:rPr>
        <w:t>E1</w:t>
      </w:r>
      <w:r>
        <w:t>(a&gt;b)</w:t>
      </w:r>
      <w:r>
        <w:rPr>
          <w:rFonts w:hint="eastAsia"/>
        </w:rPr>
        <w:t>路徑中預加了</w:t>
      </w:r>
      <w:r>
        <w:rPr>
          <w:rFonts w:hint="eastAsia"/>
        </w:rPr>
        <w:t>b</w:t>
      </w:r>
      <w:r>
        <w:rPr>
          <w:rFonts w:hint="eastAsia"/>
        </w:rPr>
        <w:t>的值讓</w:t>
      </w:r>
      <w:proofErr w:type="gramStart"/>
      <w:r>
        <w:rPr>
          <w:rFonts w:hint="eastAsia"/>
        </w:rPr>
        <w:t>後面扣</w:t>
      </w:r>
      <w:proofErr w:type="gramEnd"/>
      <w:r>
        <w:rPr>
          <w:rFonts w:hint="eastAsia"/>
        </w:rPr>
        <w:t>回</w:t>
      </w:r>
      <w:ins w:id="32" w:author="郭柏辰" w:date="2021-05-29T01:03:00Z">
        <w:r w:rsidR="00CA5CA7">
          <w:rPr>
            <w:rFonts w:hint="eastAsia"/>
          </w:rPr>
          <w:t>來</w:t>
        </w:r>
      </w:ins>
      <w:r>
        <w:rPr>
          <w:rFonts w:hint="eastAsia"/>
        </w:rPr>
        <w:t>，來節省後面需要用的</w:t>
      </w:r>
      <w:r>
        <w:rPr>
          <w:rFonts w:hint="eastAsia"/>
        </w:rPr>
        <w:t>j</w:t>
      </w:r>
      <w:r>
        <w:t>ump instruction</w:t>
      </w:r>
      <w:r>
        <w:rPr>
          <w:rFonts w:hint="eastAsia"/>
        </w:rPr>
        <w:t>數量和</w:t>
      </w:r>
      <w:r>
        <w:rPr>
          <w:rFonts w:hint="eastAsia"/>
        </w:rPr>
        <w:t>c</w:t>
      </w:r>
      <w:r>
        <w:t>ode size</w:t>
      </w:r>
      <w:r>
        <w:rPr>
          <w:rFonts w:hint="eastAsia"/>
        </w:rPr>
        <w:t>。因此我們犧牲了此路徑的速度來換取</w:t>
      </w:r>
      <w:r>
        <w:rPr>
          <w:rFonts w:hint="eastAsia"/>
        </w:rPr>
        <w:t>c</w:t>
      </w:r>
      <w:r>
        <w:t>ode size</w:t>
      </w:r>
      <w:r>
        <w:rPr>
          <w:rFonts w:hint="eastAsia"/>
        </w:rPr>
        <w:t>的優化。</w:t>
      </w:r>
    </w:p>
    <w:p w14:paraId="0D06E297" w14:textId="71AE7A98" w:rsidR="00CC2D2E" w:rsidRDefault="00CC2D2E" w:rsidP="00CC2D2E">
      <w:pPr>
        <w:pStyle w:val="a3"/>
        <w:ind w:leftChars="0" w:left="840"/>
      </w:pPr>
      <w:r>
        <w:rPr>
          <w:rFonts w:hint="eastAsia"/>
        </w:rPr>
        <w:t>再來我們分析</w:t>
      </w:r>
      <w:r w:rsidR="007E2351">
        <w:rPr>
          <w:rFonts w:hint="eastAsia"/>
        </w:rPr>
        <w:t>七</w:t>
      </w:r>
      <w:r>
        <w:rPr>
          <w:rFonts w:hint="eastAsia"/>
        </w:rPr>
        <w:t>種基本的</w:t>
      </w:r>
      <w:r>
        <w:rPr>
          <w:rFonts w:hint="eastAsia"/>
        </w:rPr>
        <w:t>i</w:t>
      </w:r>
      <w:r>
        <w:t>nstruction</w:t>
      </w:r>
      <w:r>
        <w:rPr>
          <w:rFonts w:hint="eastAsia"/>
        </w:rPr>
        <w:t>所使用到的各種類分布如下表</w:t>
      </w:r>
      <w:ins w:id="33" w:author="郭柏辰" w:date="2021-05-29T01:07:00Z">
        <w:r w:rsidR="00FE7BF1">
          <w:rPr>
            <w:rFonts w:hint="eastAsia"/>
          </w:rPr>
          <w:t>十</w:t>
        </w:r>
      </w:ins>
      <w:r>
        <w:rPr>
          <w:rFonts w:hint="eastAsia"/>
        </w:rPr>
        <w:t>。</w:t>
      </w:r>
    </w:p>
    <w:p w14:paraId="5C2F8482" w14:textId="77777777" w:rsidR="00CC2D2E" w:rsidRDefault="00CC2D2E" w:rsidP="00CC2D2E">
      <w:pPr>
        <w:pStyle w:val="a3"/>
        <w:ind w:leftChars="0" w:left="840"/>
        <w:rPr>
          <w:rFonts w:hint="eastAsia"/>
        </w:rPr>
      </w:pPr>
    </w:p>
    <w:p w14:paraId="25FB5E46" w14:textId="38477258" w:rsidR="00CC2D2E" w:rsidRDefault="00CC2D2E" w:rsidP="00CC2D2E">
      <w:pPr>
        <w:pStyle w:val="a3"/>
        <w:ind w:leftChars="0" w:left="840"/>
        <w:rPr>
          <w:rFonts w:hint="eastAsia"/>
        </w:rPr>
      </w:pPr>
      <w:r>
        <w:rPr>
          <w:rFonts w:hint="eastAsia"/>
        </w:rPr>
        <w:t>表</w:t>
      </w:r>
      <w:ins w:id="34" w:author="郭柏辰" w:date="2021-05-29T01:07:00Z">
        <w:r w:rsidR="00FE7BF1">
          <w:rPr>
            <w:rFonts w:hint="eastAsia"/>
          </w:rPr>
          <w:t>十</w:t>
        </w:r>
      </w:ins>
      <w:r>
        <w:rPr>
          <w:rFonts w:hint="eastAsia"/>
        </w:rPr>
        <w:t>、</w:t>
      </w:r>
      <w:r>
        <w:rPr>
          <w:rFonts w:hint="eastAsia"/>
        </w:rPr>
        <w:t>P</w:t>
      </w:r>
      <w:r>
        <w:t>roblem</w:t>
      </w:r>
      <w:r>
        <w:rPr>
          <w:rFonts w:hint="eastAsia"/>
        </w:rPr>
        <w:t xml:space="preserve"> </w:t>
      </w:r>
      <w:r>
        <w:t>2</w:t>
      </w:r>
      <w:del w:id="35" w:author="郭柏辰" w:date="2021-05-29T01:07:00Z">
        <w:r w:rsidDel="00FE7BF1">
          <w:delText>,</w:delText>
        </w:r>
      </w:del>
      <w:r>
        <w:rPr>
          <w:rFonts w:hint="eastAsia"/>
        </w:rPr>
        <w:t>各種類分布。</w:t>
      </w:r>
    </w:p>
    <w:tbl>
      <w:tblPr>
        <w:tblStyle w:val="a5"/>
        <w:tblW w:w="8363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3544"/>
        <w:gridCol w:w="850"/>
        <w:gridCol w:w="851"/>
        <w:gridCol w:w="992"/>
        <w:gridCol w:w="1134"/>
        <w:gridCol w:w="992"/>
      </w:tblGrid>
      <w:tr w:rsidR="007C3236" w14:paraId="1756A1C6" w14:textId="77777777" w:rsidTr="007C3236">
        <w:tc>
          <w:tcPr>
            <w:tcW w:w="3544" w:type="dxa"/>
            <w:shd w:val="clear" w:color="auto" w:fill="8EAADB" w:themeFill="accent1" w:themeFillTint="99"/>
          </w:tcPr>
          <w:p w14:paraId="375C5E40" w14:textId="77777777" w:rsidR="00CC2D2E" w:rsidRDefault="00CC2D2E" w:rsidP="00480F3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>
              <w:t>ituation</w:t>
            </w:r>
          </w:p>
        </w:tc>
        <w:tc>
          <w:tcPr>
            <w:tcW w:w="850" w:type="dxa"/>
            <w:shd w:val="clear" w:color="auto" w:fill="8EAADB" w:themeFill="accent1" w:themeFillTint="99"/>
            <w:vAlign w:val="center"/>
          </w:tcPr>
          <w:p w14:paraId="6D988747" w14:textId="77777777" w:rsidR="00CC2D2E" w:rsidRDefault="00CC2D2E" w:rsidP="00480F3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ALU</w:t>
            </w:r>
          </w:p>
          <w:p w14:paraId="0F8A9A51" w14:textId="77777777" w:rsidR="00CC2D2E" w:rsidRDefault="00CC2D2E" w:rsidP="00480F32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(#)</w:t>
            </w:r>
          </w:p>
        </w:tc>
        <w:tc>
          <w:tcPr>
            <w:tcW w:w="851" w:type="dxa"/>
            <w:shd w:val="clear" w:color="auto" w:fill="8EAADB" w:themeFill="accent1" w:themeFillTint="99"/>
            <w:vAlign w:val="center"/>
          </w:tcPr>
          <w:p w14:paraId="534EE214" w14:textId="77777777" w:rsidR="00CC2D2E" w:rsidRDefault="00CC2D2E" w:rsidP="00480F32">
            <w:pPr>
              <w:pStyle w:val="a3"/>
              <w:ind w:leftChars="0" w:left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Jump</w:t>
            </w:r>
          </w:p>
          <w:p w14:paraId="1443EC24" w14:textId="77777777" w:rsidR="00CC2D2E" w:rsidRDefault="00CC2D2E" w:rsidP="00480F32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(#)</w:t>
            </w:r>
          </w:p>
        </w:tc>
        <w:tc>
          <w:tcPr>
            <w:tcW w:w="992" w:type="dxa"/>
            <w:shd w:val="clear" w:color="auto" w:fill="8EAADB" w:themeFill="accent1" w:themeFillTint="99"/>
            <w:vAlign w:val="center"/>
          </w:tcPr>
          <w:p w14:paraId="0CC6D083" w14:textId="77777777" w:rsidR="00CC2D2E" w:rsidRDefault="00CC2D2E" w:rsidP="00480F3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Branch</w:t>
            </w:r>
          </w:p>
          <w:p w14:paraId="4239E43E" w14:textId="77777777" w:rsidR="00CC2D2E" w:rsidRDefault="00CC2D2E" w:rsidP="00480F32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(#)</w:t>
            </w:r>
          </w:p>
        </w:tc>
        <w:tc>
          <w:tcPr>
            <w:tcW w:w="1134" w:type="dxa"/>
            <w:shd w:val="clear" w:color="auto" w:fill="8EAADB" w:themeFill="accent1" w:themeFillTint="99"/>
            <w:vAlign w:val="center"/>
          </w:tcPr>
          <w:p w14:paraId="41F5F045" w14:textId="77777777" w:rsidR="00CC2D2E" w:rsidRDefault="00CC2D2E" w:rsidP="00480F32">
            <w:pPr>
              <w:pStyle w:val="a3"/>
              <w:ind w:leftChars="0" w:left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Memory</w:t>
            </w:r>
          </w:p>
          <w:p w14:paraId="130F676D" w14:textId="77777777" w:rsidR="00CC2D2E" w:rsidRDefault="00CC2D2E" w:rsidP="00480F32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(#)</w:t>
            </w:r>
          </w:p>
        </w:tc>
        <w:tc>
          <w:tcPr>
            <w:tcW w:w="992" w:type="dxa"/>
            <w:shd w:val="clear" w:color="auto" w:fill="8EAADB" w:themeFill="accent1" w:themeFillTint="99"/>
            <w:vAlign w:val="center"/>
          </w:tcPr>
          <w:p w14:paraId="50FF8AB3" w14:textId="77777777" w:rsidR="00CC2D2E" w:rsidRDefault="00CC2D2E" w:rsidP="00480F32">
            <w:pPr>
              <w:pStyle w:val="a3"/>
              <w:ind w:leftChars="0" w:left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Other</w:t>
            </w:r>
          </w:p>
          <w:p w14:paraId="7678E784" w14:textId="77777777" w:rsidR="00CC2D2E" w:rsidRDefault="00CC2D2E" w:rsidP="00480F3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(#)</w:t>
            </w:r>
          </w:p>
        </w:tc>
      </w:tr>
      <w:tr w:rsidR="007C3236" w14:paraId="06EA68B8" w14:textId="77777777" w:rsidTr="007C3236">
        <w:tc>
          <w:tcPr>
            <w:tcW w:w="3544" w:type="dxa"/>
            <w:shd w:val="clear" w:color="auto" w:fill="8EAADB" w:themeFill="accent1" w:themeFillTint="99"/>
          </w:tcPr>
          <w:p w14:paraId="27551F73" w14:textId="77777777" w:rsidR="007E2351" w:rsidRDefault="007E2351" w:rsidP="007E2351">
            <w:pPr>
              <w:pStyle w:val="a3"/>
              <w:ind w:leftChars="0" w:left="0"/>
              <w:jc w:val="center"/>
            </w:pPr>
            <w:r>
              <w:t>Only one E2</w:t>
            </w:r>
          </w:p>
          <w:p w14:paraId="7188F547" w14:textId="07A45480" w:rsidR="007E2351" w:rsidRDefault="007E2351" w:rsidP="007E235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(</w:t>
            </w:r>
            <w:r>
              <w:t>1, 1)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2E36A885" w14:textId="6CBD422A" w:rsidR="007E2351" w:rsidRDefault="007E2351" w:rsidP="007E2351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851" w:type="dxa"/>
            <w:shd w:val="clear" w:color="auto" w:fill="C5E0B3" w:themeFill="accent6" w:themeFillTint="66"/>
            <w:vAlign w:val="center"/>
          </w:tcPr>
          <w:p w14:paraId="01EBB662" w14:textId="22AD3E9F" w:rsidR="007E2351" w:rsidRDefault="007E2351" w:rsidP="007E2351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14:paraId="4AC08CB1" w14:textId="495E2A3C" w:rsidR="007E2351" w:rsidRDefault="007E2351" w:rsidP="007E2351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134" w:type="dxa"/>
            <w:shd w:val="clear" w:color="auto" w:fill="C5E0B3" w:themeFill="accent6" w:themeFillTint="66"/>
            <w:vAlign w:val="center"/>
          </w:tcPr>
          <w:p w14:paraId="57E239E5" w14:textId="2393AF0C" w:rsidR="007E2351" w:rsidRDefault="007E2351" w:rsidP="007E2351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14:paraId="1CD3DDA3" w14:textId="21974934" w:rsidR="007E2351" w:rsidRDefault="007E2351" w:rsidP="007E2351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13</w:t>
            </w:r>
          </w:p>
        </w:tc>
      </w:tr>
      <w:tr w:rsidR="007C3236" w14:paraId="237CAFED" w14:textId="77777777" w:rsidTr="007C3236">
        <w:tc>
          <w:tcPr>
            <w:tcW w:w="3544" w:type="dxa"/>
            <w:shd w:val="clear" w:color="auto" w:fill="8EAADB" w:themeFill="accent1" w:themeFillTint="99"/>
          </w:tcPr>
          <w:p w14:paraId="2E0C06F2" w14:textId="77777777" w:rsidR="007E2351" w:rsidRDefault="007E2351" w:rsidP="007E2351">
            <w:pPr>
              <w:pStyle w:val="a3"/>
              <w:ind w:leftChars="0" w:left="0"/>
              <w:jc w:val="center"/>
            </w:pPr>
            <w:r>
              <w:t>One E2, one BG2(a</w:t>
            </w:r>
            <w:r>
              <w:rPr>
                <w:rFonts w:hint="eastAsia"/>
              </w:rPr>
              <w:t xml:space="preserve"> </w:t>
            </w:r>
            <w:r>
              <w:t>&gt;</w:t>
            </w:r>
            <w:r>
              <w:rPr>
                <w:rFonts w:hint="eastAsia"/>
              </w:rPr>
              <w:t xml:space="preserve"> </w:t>
            </w:r>
            <w:r>
              <w:t>b)</w:t>
            </w:r>
          </w:p>
          <w:p w14:paraId="69C01EA7" w14:textId="1E732B89" w:rsidR="007E2351" w:rsidRDefault="007E2351" w:rsidP="007E2351">
            <w:pPr>
              <w:pStyle w:val="a3"/>
              <w:ind w:leftChars="0" w:left="0"/>
              <w:jc w:val="center"/>
            </w:pPr>
            <w:r>
              <w:t>(2, 1)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0A64D545" w14:textId="092F424D" w:rsidR="007E2351" w:rsidRDefault="007E2351" w:rsidP="007E2351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851" w:type="dxa"/>
            <w:shd w:val="clear" w:color="auto" w:fill="C5E0B3" w:themeFill="accent6" w:themeFillTint="66"/>
            <w:vAlign w:val="center"/>
          </w:tcPr>
          <w:p w14:paraId="5956816C" w14:textId="622B5B54" w:rsidR="007E2351" w:rsidRDefault="007E2351" w:rsidP="007E2351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14:paraId="66AFDF67" w14:textId="390E6B3E" w:rsidR="007E2351" w:rsidRDefault="007E2351" w:rsidP="007E2351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134" w:type="dxa"/>
            <w:shd w:val="clear" w:color="auto" w:fill="C5E0B3" w:themeFill="accent6" w:themeFillTint="66"/>
            <w:vAlign w:val="center"/>
          </w:tcPr>
          <w:p w14:paraId="041A6417" w14:textId="02029622" w:rsidR="007E2351" w:rsidRDefault="007E2351" w:rsidP="007E2351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14:paraId="037E6887" w14:textId="7BDB9811" w:rsidR="007E2351" w:rsidRDefault="007E2351" w:rsidP="007E2351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13</w:t>
            </w:r>
          </w:p>
        </w:tc>
      </w:tr>
      <w:tr w:rsidR="007C3236" w14:paraId="6146760B" w14:textId="77777777" w:rsidTr="007C3236">
        <w:tc>
          <w:tcPr>
            <w:tcW w:w="3544" w:type="dxa"/>
            <w:shd w:val="clear" w:color="auto" w:fill="8EAADB" w:themeFill="accent1" w:themeFillTint="99"/>
          </w:tcPr>
          <w:p w14:paraId="6D01A76C" w14:textId="77777777" w:rsidR="007E2351" w:rsidRDefault="007E2351" w:rsidP="007E2351">
            <w:pPr>
              <w:pStyle w:val="a3"/>
              <w:ind w:leftChars="0" w:left="0"/>
              <w:jc w:val="center"/>
            </w:pPr>
            <w:r>
              <w:t>One E2, one BG2(a</w:t>
            </w:r>
            <w:r>
              <w:rPr>
                <w:rFonts w:hint="eastAsia"/>
              </w:rPr>
              <w:t xml:space="preserve"> &lt; </w:t>
            </w:r>
            <w:r>
              <w:t>b)</w:t>
            </w:r>
          </w:p>
          <w:p w14:paraId="0175E960" w14:textId="7380C72D" w:rsidR="007E2351" w:rsidRDefault="007E2351" w:rsidP="007E2351">
            <w:pPr>
              <w:pStyle w:val="a3"/>
              <w:ind w:leftChars="0" w:left="0"/>
              <w:jc w:val="center"/>
            </w:pPr>
            <w:r>
              <w:t>(</w:t>
            </w:r>
            <w:r>
              <w:rPr>
                <w:rFonts w:hint="eastAsia"/>
              </w:rPr>
              <w:t>1</w:t>
            </w:r>
            <w:r>
              <w:t>, 2)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2386A5EC" w14:textId="02C18AB8" w:rsidR="007E2351" w:rsidRDefault="007E2351" w:rsidP="007E2351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851" w:type="dxa"/>
            <w:shd w:val="clear" w:color="auto" w:fill="C5E0B3" w:themeFill="accent6" w:themeFillTint="66"/>
            <w:vAlign w:val="center"/>
          </w:tcPr>
          <w:p w14:paraId="7F98225A" w14:textId="76717DE6" w:rsidR="007E2351" w:rsidRDefault="007E2351" w:rsidP="007E2351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14:paraId="0A6AD750" w14:textId="1248464C" w:rsidR="007E2351" w:rsidRDefault="007E2351" w:rsidP="007E2351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134" w:type="dxa"/>
            <w:shd w:val="clear" w:color="auto" w:fill="C5E0B3" w:themeFill="accent6" w:themeFillTint="66"/>
            <w:vAlign w:val="center"/>
          </w:tcPr>
          <w:p w14:paraId="3FD2D6A1" w14:textId="760675E7" w:rsidR="007E2351" w:rsidRDefault="007E2351" w:rsidP="007E2351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14:paraId="1680ABAB" w14:textId="4750397E" w:rsidR="007E2351" w:rsidRDefault="007E2351" w:rsidP="007E2351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13</w:t>
            </w:r>
          </w:p>
        </w:tc>
      </w:tr>
      <w:tr w:rsidR="007E2351" w14:paraId="183F407A" w14:textId="77777777" w:rsidTr="007C3236">
        <w:tc>
          <w:tcPr>
            <w:tcW w:w="3544" w:type="dxa"/>
            <w:shd w:val="clear" w:color="auto" w:fill="8EAADB" w:themeFill="accent1" w:themeFillTint="99"/>
          </w:tcPr>
          <w:p w14:paraId="2E660DBF" w14:textId="77777777" w:rsidR="007E2351" w:rsidRDefault="007E2351" w:rsidP="007E2351">
            <w:pPr>
              <w:pStyle w:val="a3"/>
              <w:ind w:leftChars="0" w:left="0"/>
              <w:jc w:val="center"/>
            </w:pPr>
            <w:r>
              <w:t>One E2, one BG2 and E1(a &gt; b)</w:t>
            </w:r>
          </w:p>
          <w:p w14:paraId="142731FB" w14:textId="1C2A30BB" w:rsidR="007E2351" w:rsidRDefault="007E2351" w:rsidP="007E2351">
            <w:pPr>
              <w:pStyle w:val="a3"/>
              <w:ind w:leftChars="0" w:left="0"/>
              <w:jc w:val="center"/>
            </w:pPr>
            <w:r>
              <w:t>(3, 1)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3EB52275" w14:textId="6BBA66B8" w:rsidR="007E2351" w:rsidRDefault="007E2351" w:rsidP="007E2351">
            <w:pPr>
              <w:pStyle w:val="a3"/>
              <w:ind w:leftChars="0" w:left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22</w:t>
            </w:r>
          </w:p>
        </w:tc>
        <w:tc>
          <w:tcPr>
            <w:tcW w:w="851" w:type="dxa"/>
            <w:shd w:val="clear" w:color="auto" w:fill="C5E0B3" w:themeFill="accent6" w:themeFillTint="66"/>
            <w:vAlign w:val="center"/>
          </w:tcPr>
          <w:p w14:paraId="45F7A5CA" w14:textId="690399C7" w:rsidR="007E2351" w:rsidRDefault="007E2351" w:rsidP="007E2351">
            <w:pPr>
              <w:pStyle w:val="a3"/>
              <w:ind w:leftChars="0" w:left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14:paraId="48A01491" w14:textId="4A2F47BA" w:rsidR="007E2351" w:rsidRDefault="007E2351" w:rsidP="007E2351">
            <w:pPr>
              <w:pStyle w:val="a3"/>
              <w:ind w:leftChars="0" w:left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1134" w:type="dxa"/>
            <w:shd w:val="clear" w:color="auto" w:fill="C5E0B3" w:themeFill="accent6" w:themeFillTint="66"/>
            <w:vAlign w:val="center"/>
          </w:tcPr>
          <w:p w14:paraId="4041E4E1" w14:textId="12DF7BA5" w:rsidR="007E2351" w:rsidRDefault="007E2351" w:rsidP="007E2351">
            <w:pPr>
              <w:pStyle w:val="a3"/>
              <w:ind w:leftChars="0" w:left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14:paraId="3AF65C49" w14:textId="229730F3" w:rsidR="007E2351" w:rsidRDefault="007E2351" w:rsidP="007E2351">
            <w:pPr>
              <w:pStyle w:val="a3"/>
              <w:ind w:leftChars="0" w:left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14</w:t>
            </w:r>
          </w:p>
        </w:tc>
      </w:tr>
      <w:tr w:rsidR="007E2351" w14:paraId="589DFC30" w14:textId="77777777" w:rsidTr="007C3236">
        <w:tc>
          <w:tcPr>
            <w:tcW w:w="3544" w:type="dxa"/>
            <w:shd w:val="clear" w:color="auto" w:fill="8EAADB" w:themeFill="accent1" w:themeFillTint="99"/>
          </w:tcPr>
          <w:p w14:paraId="199C2F55" w14:textId="77777777" w:rsidR="007E2351" w:rsidRDefault="007E2351" w:rsidP="007E2351">
            <w:pPr>
              <w:pStyle w:val="a3"/>
              <w:ind w:leftChars="0" w:left="0"/>
              <w:jc w:val="center"/>
            </w:pPr>
            <w:r>
              <w:t>One E2, one BG2 and E1(a &lt; b)</w:t>
            </w:r>
          </w:p>
          <w:p w14:paraId="538F4B68" w14:textId="17D0889A" w:rsidR="007E2351" w:rsidRDefault="007E2351" w:rsidP="007E2351">
            <w:pPr>
              <w:pStyle w:val="a3"/>
              <w:ind w:leftChars="0" w:left="0"/>
              <w:jc w:val="center"/>
            </w:pPr>
            <w:r>
              <w:t>(1, 3)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3B4CB43E" w14:textId="1D3DA31C" w:rsidR="007E2351" w:rsidRDefault="007E2351" w:rsidP="007E2351">
            <w:pPr>
              <w:pStyle w:val="a3"/>
              <w:ind w:leftChars="0" w:left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851" w:type="dxa"/>
            <w:shd w:val="clear" w:color="auto" w:fill="C5E0B3" w:themeFill="accent6" w:themeFillTint="66"/>
            <w:vAlign w:val="center"/>
          </w:tcPr>
          <w:p w14:paraId="08AB71BD" w14:textId="60A731ED" w:rsidR="007E2351" w:rsidRDefault="007E2351" w:rsidP="007E2351">
            <w:pPr>
              <w:pStyle w:val="a3"/>
              <w:ind w:leftChars="0" w:left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14:paraId="34371084" w14:textId="09333940" w:rsidR="007E2351" w:rsidRDefault="007E2351" w:rsidP="007E2351">
            <w:pPr>
              <w:pStyle w:val="a3"/>
              <w:ind w:leftChars="0" w:left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1134" w:type="dxa"/>
            <w:shd w:val="clear" w:color="auto" w:fill="C5E0B3" w:themeFill="accent6" w:themeFillTint="66"/>
            <w:vAlign w:val="center"/>
          </w:tcPr>
          <w:p w14:paraId="3F815BEA" w14:textId="0D281229" w:rsidR="007E2351" w:rsidRDefault="007E2351" w:rsidP="007E2351">
            <w:pPr>
              <w:pStyle w:val="a3"/>
              <w:ind w:leftChars="0" w:left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14:paraId="60AFF02E" w14:textId="554D746D" w:rsidR="007E2351" w:rsidRDefault="007E2351" w:rsidP="007E2351">
            <w:pPr>
              <w:pStyle w:val="a3"/>
              <w:ind w:leftChars="0" w:left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14</w:t>
            </w:r>
          </w:p>
        </w:tc>
      </w:tr>
      <w:tr w:rsidR="007E2351" w14:paraId="01F554CC" w14:textId="77777777" w:rsidTr="007C3236">
        <w:tc>
          <w:tcPr>
            <w:tcW w:w="3544" w:type="dxa"/>
            <w:shd w:val="clear" w:color="auto" w:fill="8EAADB" w:themeFill="accent1" w:themeFillTint="99"/>
          </w:tcPr>
          <w:p w14:paraId="361542AE" w14:textId="77777777" w:rsidR="007E2351" w:rsidRDefault="007E2351" w:rsidP="007E2351">
            <w:pPr>
              <w:pStyle w:val="a3"/>
              <w:ind w:leftChars="0" w:left="0"/>
              <w:jc w:val="center"/>
            </w:pPr>
            <w:r>
              <w:t>One E2, one BG2 and BG1(a &gt; b)</w:t>
            </w:r>
          </w:p>
          <w:p w14:paraId="6A8D1E6C" w14:textId="68ABD2AB" w:rsidR="007E2351" w:rsidRDefault="007E2351" w:rsidP="007E2351">
            <w:pPr>
              <w:pStyle w:val="a3"/>
              <w:ind w:leftChars="0" w:left="0"/>
              <w:jc w:val="center"/>
            </w:pPr>
            <w:r>
              <w:t>(4, 2)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42D50182" w14:textId="17786905" w:rsidR="007E2351" w:rsidRDefault="007E2351" w:rsidP="007E2351">
            <w:pPr>
              <w:pStyle w:val="a3"/>
              <w:ind w:leftChars="0" w:left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22</w:t>
            </w:r>
          </w:p>
        </w:tc>
        <w:tc>
          <w:tcPr>
            <w:tcW w:w="851" w:type="dxa"/>
            <w:shd w:val="clear" w:color="auto" w:fill="C5E0B3" w:themeFill="accent6" w:themeFillTint="66"/>
            <w:vAlign w:val="center"/>
          </w:tcPr>
          <w:p w14:paraId="00A79DC4" w14:textId="01619C1E" w:rsidR="007E2351" w:rsidRDefault="007E2351" w:rsidP="007E2351">
            <w:pPr>
              <w:pStyle w:val="a3"/>
              <w:ind w:leftChars="0" w:left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14:paraId="395C0AE5" w14:textId="18AEE053" w:rsidR="007E2351" w:rsidRDefault="007E2351" w:rsidP="007E2351">
            <w:pPr>
              <w:pStyle w:val="a3"/>
              <w:ind w:leftChars="0" w:left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1134" w:type="dxa"/>
            <w:shd w:val="clear" w:color="auto" w:fill="C5E0B3" w:themeFill="accent6" w:themeFillTint="66"/>
            <w:vAlign w:val="center"/>
          </w:tcPr>
          <w:p w14:paraId="1B1AD0DB" w14:textId="07E09730" w:rsidR="007E2351" w:rsidRDefault="007E2351" w:rsidP="007E2351">
            <w:pPr>
              <w:pStyle w:val="a3"/>
              <w:ind w:leftChars="0" w:left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14:paraId="6ECB2272" w14:textId="4E14D2E8" w:rsidR="007E2351" w:rsidRDefault="007E2351" w:rsidP="007E2351">
            <w:pPr>
              <w:pStyle w:val="a3"/>
              <w:ind w:leftChars="0" w:left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13</w:t>
            </w:r>
          </w:p>
        </w:tc>
      </w:tr>
      <w:tr w:rsidR="007E2351" w14:paraId="3FC7679F" w14:textId="77777777" w:rsidTr="007C3236">
        <w:tc>
          <w:tcPr>
            <w:tcW w:w="3544" w:type="dxa"/>
            <w:shd w:val="clear" w:color="auto" w:fill="8EAADB" w:themeFill="accent1" w:themeFillTint="99"/>
          </w:tcPr>
          <w:p w14:paraId="22BDD293" w14:textId="77777777" w:rsidR="007E2351" w:rsidRDefault="007E2351" w:rsidP="007E2351">
            <w:pPr>
              <w:pStyle w:val="a3"/>
              <w:ind w:leftChars="0" w:left="0"/>
              <w:jc w:val="center"/>
            </w:pPr>
            <w:r>
              <w:t>One E2, one BG2 and BG1(a &lt; b)</w:t>
            </w:r>
          </w:p>
          <w:p w14:paraId="0F0876A4" w14:textId="67440CD2" w:rsidR="007E2351" w:rsidRDefault="007E2351" w:rsidP="007E2351">
            <w:pPr>
              <w:pStyle w:val="a3"/>
              <w:ind w:leftChars="0" w:left="0"/>
              <w:jc w:val="center"/>
            </w:pPr>
            <w:r>
              <w:t>(2, 4)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52BC3157" w14:textId="0FEBF4E6" w:rsidR="007E2351" w:rsidRDefault="007E2351" w:rsidP="007E2351">
            <w:pPr>
              <w:pStyle w:val="a3"/>
              <w:ind w:leftChars="0" w:left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22</w:t>
            </w:r>
          </w:p>
        </w:tc>
        <w:tc>
          <w:tcPr>
            <w:tcW w:w="851" w:type="dxa"/>
            <w:shd w:val="clear" w:color="auto" w:fill="C5E0B3" w:themeFill="accent6" w:themeFillTint="66"/>
            <w:vAlign w:val="center"/>
          </w:tcPr>
          <w:p w14:paraId="18BDC68D" w14:textId="6A1ED8D8" w:rsidR="007E2351" w:rsidRDefault="007E2351" w:rsidP="007E2351">
            <w:pPr>
              <w:pStyle w:val="a3"/>
              <w:ind w:leftChars="0" w:left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14:paraId="4376D0EF" w14:textId="3C71C6A3" w:rsidR="007E2351" w:rsidRDefault="007E2351" w:rsidP="007E2351">
            <w:pPr>
              <w:pStyle w:val="a3"/>
              <w:ind w:leftChars="0" w:left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1134" w:type="dxa"/>
            <w:shd w:val="clear" w:color="auto" w:fill="C5E0B3" w:themeFill="accent6" w:themeFillTint="66"/>
            <w:vAlign w:val="center"/>
          </w:tcPr>
          <w:p w14:paraId="403A4621" w14:textId="73DE31D4" w:rsidR="007E2351" w:rsidRDefault="007E2351" w:rsidP="007E2351">
            <w:pPr>
              <w:pStyle w:val="a3"/>
              <w:ind w:leftChars="0" w:left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14:paraId="16A129A5" w14:textId="2E2A9152" w:rsidR="007E2351" w:rsidRDefault="007E2351" w:rsidP="007E2351">
            <w:pPr>
              <w:pStyle w:val="a3"/>
              <w:ind w:leftChars="0" w:left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13</w:t>
            </w:r>
          </w:p>
        </w:tc>
      </w:tr>
    </w:tbl>
    <w:p w14:paraId="672B634E" w14:textId="77777777" w:rsidR="00CC2D2E" w:rsidRDefault="00CC2D2E" w:rsidP="00CC2D2E">
      <w:pPr>
        <w:pStyle w:val="a3"/>
        <w:ind w:leftChars="0" w:left="840"/>
      </w:pPr>
    </w:p>
    <w:p w14:paraId="068D82FA" w14:textId="29A05F7E" w:rsidR="00CC2D2E" w:rsidRDefault="00CC2D2E" w:rsidP="00CC2D2E">
      <w:pPr>
        <w:pStyle w:val="a3"/>
        <w:ind w:leftChars="0" w:left="840"/>
      </w:pPr>
      <w:r>
        <w:rPr>
          <w:rFonts w:hint="eastAsia"/>
        </w:rPr>
        <w:t>另外，若我們以同樣方法分析</w:t>
      </w:r>
      <w:r>
        <w:rPr>
          <w:rFonts w:hint="eastAsia"/>
        </w:rPr>
        <w:t>E1</w:t>
      </w:r>
      <w:r>
        <w:t xml:space="preserve"> path</w:t>
      </w:r>
      <w:r>
        <w:rPr>
          <w:rFonts w:hint="eastAsia"/>
        </w:rPr>
        <w:t>的數量，我們可以計算出每增加一級</w:t>
      </w:r>
      <w:r>
        <w:rPr>
          <w:rFonts w:hint="eastAsia"/>
        </w:rPr>
        <w:t>E1</w:t>
      </w:r>
      <w:r>
        <w:t xml:space="preserve"> path</w:t>
      </w:r>
      <w:r>
        <w:rPr>
          <w:rFonts w:hint="eastAsia"/>
        </w:rPr>
        <w:t>所需要增加的各種類個數，如下表</w:t>
      </w:r>
      <w:ins w:id="36" w:author="郭柏辰" w:date="2021-05-29T01:07:00Z">
        <w:r w:rsidR="00FE7BF1">
          <w:rPr>
            <w:rFonts w:hint="eastAsia"/>
          </w:rPr>
          <w:t>十一</w:t>
        </w:r>
      </w:ins>
      <w:r>
        <w:rPr>
          <w:rFonts w:hint="eastAsia"/>
        </w:rPr>
        <w:t>。</w:t>
      </w:r>
    </w:p>
    <w:p w14:paraId="7DE669EA" w14:textId="714B8C28" w:rsidR="00CC2D2E" w:rsidRDefault="00CC2D2E" w:rsidP="00CC2D2E">
      <w:pPr>
        <w:pStyle w:val="a3"/>
        <w:ind w:leftChars="0" w:left="840"/>
      </w:pPr>
    </w:p>
    <w:p w14:paraId="7A4CC454" w14:textId="54622D3F" w:rsidR="007C3236" w:rsidRDefault="007C3236" w:rsidP="00CC2D2E">
      <w:pPr>
        <w:pStyle w:val="a3"/>
        <w:ind w:leftChars="0" w:left="840"/>
        <w:rPr>
          <w:rFonts w:hint="eastAsia"/>
        </w:rPr>
      </w:pPr>
      <w:r>
        <w:rPr>
          <w:rFonts w:hint="eastAsia"/>
        </w:rPr>
        <w:t>表</w:t>
      </w:r>
      <w:ins w:id="37" w:author="郭柏辰" w:date="2021-05-29T01:07:00Z">
        <w:r w:rsidR="00FE7BF1">
          <w:rPr>
            <w:rFonts w:hint="eastAsia"/>
          </w:rPr>
          <w:t>十一</w:t>
        </w:r>
      </w:ins>
      <w:r>
        <w:rPr>
          <w:rFonts w:hint="eastAsia"/>
        </w:rPr>
        <w:t>、</w:t>
      </w:r>
      <w:r>
        <w:rPr>
          <w:rFonts w:hint="eastAsia"/>
        </w:rPr>
        <w:t>Pr</w:t>
      </w:r>
      <w:r>
        <w:t>oblem 3</w:t>
      </w:r>
      <w:r>
        <w:rPr>
          <w:rFonts w:hint="eastAsia"/>
        </w:rPr>
        <w:t>增加級數的各種類分布表。</w:t>
      </w:r>
    </w:p>
    <w:tbl>
      <w:tblPr>
        <w:tblStyle w:val="a5"/>
        <w:tblW w:w="6099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1508"/>
        <w:gridCol w:w="759"/>
        <w:gridCol w:w="851"/>
        <w:gridCol w:w="992"/>
        <w:gridCol w:w="1133"/>
        <w:gridCol w:w="856"/>
      </w:tblGrid>
      <w:tr w:rsidR="00CC2D2E" w14:paraId="3134E359" w14:textId="77777777" w:rsidTr="00480F32">
        <w:tc>
          <w:tcPr>
            <w:tcW w:w="1508" w:type="dxa"/>
            <w:shd w:val="clear" w:color="auto" w:fill="8EAADB" w:themeFill="accent1" w:themeFillTint="99"/>
          </w:tcPr>
          <w:p w14:paraId="0B7A1F96" w14:textId="77777777" w:rsidR="00CC2D2E" w:rsidRDefault="00CC2D2E" w:rsidP="00480F3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>
              <w:t>ituation</w:t>
            </w:r>
          </w:p>
        </w:tc>
        <w:tc>
          <w:tcPr>
            <w:tcW w:w="759" w:type="dxa"/>
            <w:shd w:val="clear" w:color="auto" w:fill="8EAADB" w:themeFill="accent1" w:themeFillTint="99"/>
            <w:vAlign w:val="center"/>
          </w:tcPr>
          <w:p w14:paraId="671A6E6B" w14:textId="77777777" w:rsidR="00CC2D2E" w:rsidRDefault="00CC2D2E" w:rsidP="00480F3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ALU</w:t>
            </w:r>
          </w:p>
          <w:p w14:paraId="7C0AF029" w14:textId="77777777" w:rsidR="00CC2D2E" w:rsidRDefault="00CC2D2E" w:rsidP="00480F32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(#)</w:t>
            </w:r>
          </w:p>
        </w:tc>
        <w:tc>
          <w:tcPr>
            <w:tcW w:w="851" w:type="dxa"/>
            <w:shd w:val="clear" w:color="auto" w:fill="8EAADB" w:themeFill="accent1" w:themeFillTint="99"/>
            <w:vAlign w:val="center"/>
          </w:tcPr>
          <w:p w14:paraId="4AAC474F" w14:textId="77777777" w:rsidR="00CC2D2E" w:rsidRDefault="00CC2D2E" w:rsidP="00480F32">
            <w:pPr>
              <w:pStyle w:val="a3"/>
              <w:ind w:leftChars="0" w:left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Jump</w:t>
            </w:r>
          </w:p>
          <w:p w14:paraId="4E3889A0" w14:textId="77777777" w:rsidR="00CC2D2E" w:rsidRDefault="00CC2D2E" w:rsidP="00480F32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(#)</w:t>
            </w:r>
          </w:p>
        </w:tc>
        <w:tc>
          <w:tcPr>
            <w:tcW w:w="992" w:type="dxa"/>
            <w:shd w:val="clear" w:color="auto" w:fill="8EAADB" w:themeFill="accent1" w:themeFillTint="99"/>
            <w:vAlign w:val="center"/>
          </w:tcPr>
          <w:p w14:paraId="6A04967D" w14:textId="77777777" w:rsidR="00CC2D2E" w:rsidRDefault="00CC2D2E" w:rsidP="00480F3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Branch</w:t>
            </w:r>
          </w:p>
          <w:p w14:paraId="4D0E31AB" w14:textId="77777777" w:rsidR="00CC2D2E" w:rsidRDefault="00CC2D2E" w:rsidP="00480F32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(#)</w:t>
            </w:r>
          </w:p>
        </w:tc>
        <w:tc>
          <w:tcPr>
            <w:tcW w:w="1133" w:type="dxa"/>
            <w:shd w:val="clear" w:color="auto" w:fill="8EAADB" w:themeFill="accent1" w:themeFillTint="99"/>
            <w:vAlign w:val="center"/>
          </w:tcPr>
          <w:p w14:paraId="34945B6B" w14:textId="77777777" w:rsidR="00CC2D2E" w:rsidRDefault="00CC2D2E" w:rsidP="00480F32">
            <w:pPr>
              <w:pStyle w:val="a3"/>
              <w:ind w:leftChars="0" w:left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Memory</w:t>
            </w:r>
          </w:p>
          <w:p w14:paraId="3A83D9BC" w14:textId="77777777" w:rsidR="00CC2D2E" w:rsidRDefault="00CC2D2E" w:rsidP="00480F32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(#)</w:t>
            </w:r>
          </w:p>
        </w:tc>
        <w:tc>
          <w:tcPr>
            <w:tcW w:w="856" w:type="dxa"/>
            <w:shd w:val="clear" w:color="auto" w:fill="8EAADB" w:themeFill="accent1" w:themeFillTint="99"/>
            <w:vAlign w:val="center"/>
          </w:tcPr>
          <w:p w14:paraId="6F44CE2C" w14:textId="77777777" w:rsidR="00CC2D2E" w:rsidRDefault="00CC2D2E" w:rsidP="00480F32">
            <w:pPr>
              <w:pStyle w:val="a3"/>
              <w:ind w:leftChars="0" w:left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Other</w:t>
            </w:r>
          </w:p>
          <w:p w14:paraId="3DA655C3" w14:textId="77777777" w:rsidR="00CC2D2E" w:rsidRDefault="00CC2D2E" w:rsidP="00480F3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(#)</w:t>
            </w:r>
          </w:p>
        </w:tc>
      </w:tr>
      <w:tr w:rsidR="007E2351" w14:paraId="53B27B5F" w14:textId="77777777" w:rsidTr="007E2351">
        <w:tc>
          <w:tcPr>
            <w:tcW w:w="1508" w:type="dxa"/>
            <w:shd w:val="clear" w:color="auto" w:fill="8EAADB" w:themeFill="accent1" w:themeFillTint="99"/>
          </w:tcPr>
          <w:p w14:paraId="50E61913" w14:textId="4E609E9B" w:rsidR="007E2351" w:rsidRDefault="007E2351" w:rsidP="007E2351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+BG2</w:t>
            </w:r>
          </w:p>
        </w:tc>
        <w:tc>
          <w:tcPr>
            <w:tcW w:w="759" w:type="dxa"/>
            <w:shd w:val="clear" w:color="auto" w:fill="C5E0B3" w:themeFill="accent6" w:themeFillTint="66"/>
            <w:vAlign w:val="center"/>
          </w:tcPr>
          <w:p w14:paraId="265CE0FE" w14:textId="5125897A" w:rsidR="007E2351" w:rsidRDefault="007E2351" w:rsidP="007E2351">
            <w:pPr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+</w:t>
            </w:r>
            <w:r>
              <w:rPr>
                <w:color w:val="000000"/>
              </w:rPr>
              <w:t>5</w:t>
            </w:r>
          </w:p>
        </w:tc>
        <w:tc>
          <w:tcPr>
            <w:tcW w:w="851" w:type="dxa"/>
            <w:shd w:val="clear" w:color="auto" w:fill="C5E0B3" w:themeFill="accent6" w:themeFillTint="66"/>
            <w:vAlign w:val="center"/>
          </w:tcPr>
          <w:p w14:paraId="54304A1D" w14:textId="364B75BE" w:rsidR="007E2351" w:rsidRDefault="007E2351" w:rsidP="007E2351">
            <w:pPr>
              <w:pStyle w:val="a3"/>
              <w:ind w:leftChars="0" w:left="0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+</w:t>
            </w:r>
            <w:r>
              <w:rPr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14:paraId="5B980C35" w14:textId="0BC657AE" w:rsidR="007E2351" w:rsidRDefault="007E2351" w:rsidP="007E2351">
            <w:pPr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+3</w:t>
            </w:r>
          </w:p>
        </w:tc>
        <w:tc>
          <w:tcPr>
            <w:tcW w:w="1133" w:type="dxa"/>
            <w:shd w:val="clear" w:color="auto" w:fill="C5E0B3" w:themeFill="accent6" w:themeFillTint="66"/>
            <w:vAlign w:val="center"/>
          </w:tcPr>
          <w:p w14:paraId="731926A4" w14:textId="3B86E7C5" w:rsidR="007E2351" w:rsidRDefault="007E2351" w:rsidP="007E2351">
            <w:pPr>
              <w:pStyle w:val="a3"/>
              <w:ind w:leftChars="0" w:left="0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+</w:t>
            </w:r>
            <w:r>
              <w:rPr>
                <w:color w:val="000000"/>
              </w:rPr>
              <w:t>2</w:t>
            </w:r>
          </w:p>
        </w:tc>
        <w:tc>
          <w:tcPr>
            <w:tcW w:w="856" w:type="dxa"/>
            <w:shd w:val="clear" w:color="auto" w:fill="C5E0B3" w:themeFill="accent6" w:themeFillTint="66"/>
            <w:vAlign w:val="center"/>
          </w:tcPr>
          <w:p w14:paraId="26EC562B" w14:textId="71CC4C8E" w:rsidR="007E2351" w:rsidRDefault="007E2351" w:rsidP="007E2351">
            <w:pPr>
              <w:pStyle w:val="a3"/>
              <w:ind w:leftChars="0" w:left="0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+</w:t>
            </w:r>
            <w:r>
              <w:rPr>
                <w:color w:val="000000"/>
              </w:rPr>
              <w:t>0</w:t>
            </w:r>
          </w:p>
        </w:tc>
      </w:tr>
      <w:tr w:rsidR="007E2351" w14:paraId="04219B86" w14:textId="77777777" w:rsidTr="00480F32">
        <w:tc>
          <w:tcPr>
            <w:tcW w:w="1508" w:type="dxa"/>
            <w:shd w:val="clear" w:color="auto" w:fill="8EAADB" w:themeFill="accent1" w:themeFillTint="99"/>
          </w:tcPr>
          <w:p w14:paraId="55028813" w14:textId="77777777" w:rsidR="007E2351" w:rsidRDefault="007E2351" w:rsidP="007E235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 xml:space="preserve">+ </w:t>
            </w:r>
            <w:r>
              <w:t>E</w:t>
            </w:r>
            <w:r>
              <w:rPr>
                <w:rFonts w:hint="eastAsia"/>
              </w:rPr>
              <w:t>1</w:t>
            </w:r>
            <w:r>
              <w:t>(a &gt; b)</w:t>
            </w:r>
          </w:p>
        </w:tc>
        <w:tc>
          <w:tcPr>
            <w:tcW w:w="759" w:type="dxa"/>
            <w:shd w:val="clear" w:color="auto" w:fill="C5E0B3" w:themeFill="accent6" w:themeFillTint="66"/>
            <w:vAlign w:val="center"/>
          </w:tcPr>
          <w:p w14:paraId="5D2B2A53" w14:textId="6C2E6AD6" w:rsidR="007E2351" w:rsidRDefault="007E2351" w:rsidP="007E2351">
            <w:pPr>
              <w:pStyle w:val="a3"/>
              <w:ind w:leftChars="0" w:left="0"/>
              <w:jc w:val="center"/>
            </w:pPr>
            <w:r>
              <w:rPr>
                <w:color w:val="000000"/>
              </w:rPr>
              <w:t>+</w:t>
            </w:r>
            <w:r>
              <w:rPr>
                <w:color w:val="000000"/>
              </w:rPr>
              <w:t>7</w:t>
            </w:r>
          </w:p>
        </w:tc>
        <w:tc>
          <w:tcPr>
            <w:tcW w:w="851" w:type="dxa"/>
            <w:shd w:val="clear" w:color="auto" w:fill="C5E0B3" w:themeFill="accent6" w:themeFillTint="66"/>
            <w:vAlign w:val="center"/>
          </w:tcPr>
          <w:p w14:paraId="5C03A1CB" w14:textId="75E35B6B" w:rsidR="007E2351" w:rsidRDefault="007E2351" w:rsidP="007E2351">
            <w:pPr>
              <w:pStyle w:val="a3"/>
              <w:ind w:leftChars="0" w:left="0"/>
              <w:jc w:val="center"/>
            </w:pPr>
            <w:r>
              <w:rPr>
                <w:color w:val="000000"/>
              </w:rPr>
              <w:t>+</w:t>
            </w:r>
            <w:r>
              <w:rPr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14:paraId="1262DB51" w14:textId="12C3014E" w:rsidR="007E2351" w:rsidRDefault="007E2351" w:rsidP="007E2351">
            <w:pPr>
              <w:pStyle w:val="a3"/>
              <w:ind w:leftChars="0" w:left="0"/>
              <w:jc w:val="center"/>
            </w:pPr>
            <w:r>
              <w:rPr>
                <w:color w:val="000000"/>
              </w:rPr>
              <w:t>+</w:t>
            </w:r>
            <w:r>
              <w:rPr>
                <w:color w:val="000000"/>
              </w:rPr>
              <w:t>4</w:t>
            </w:r>
          </w:p>
        </w:tc>
        <w:tc>
          <w:tcPr>
            <w:tcW w:w="1133" w:type="dxa"/>
            <w:shd w:val="clear" w:color="auto" w:fill="C5E0B3" w:themeFill="accent6" w:themeFillTint="66"/>
            <w:vAlign w:val="center"/>
          </w:tcPr>
          <w:p w14:paraId="75845B7C" w14:textId="759BC14D" w:rsidR="007E2351" w:rsidRDefault="007E2351" w:rsidP="007E2351">
            <w:pPr>
              <w:pStyle w:val="a3"/>
              <w:ind w:leftChars="0" w:left="0"/>
              <w:jc w:val="center"/>
            </w:pPr>
            <w:r>
              <w:rPr>
                <w:color w:val="000000"/>
              </w:rPr>
              <w:t>+</w:t>
            </w:r>
            <w:r>
              <w:rPr>
                <w:color w:val="000000"/>
              </w:rPr>
              <w:t>2</w:t>
            </w:r>
          </w:p>
        </w:tc>
        <w:tc>
          <w:tcPr>
            <w:tcW w:w="856" w:type="dxa"/>
            <w:shd w:val="clear" w:color="auto" w:fill="C5E0B3" w:themeFill="accent6" w:themeFillTint="66"/>
            <w:vAlign w:val="center"/>
          </w:tcPr>
          <w:p w14:paraId="71B69290" w14:textId="77777777" w:rsidR="007E2351" w:rsidRDefault="007E2351" w:rsidP="007E2351">
            <w:pPr>
              <w:pStyle w:val="a3"/>
              <w:ind w:leftChars="0" w:left="0"/>
              <w:jc w:val="center"/>
            </w:pPr>
            <w:r>
              <w:rPr>
                <w:color w:val="000000"/>
              </w:rPr>
              <w:t>+1</w:t>
            </w:r>
          </w:p>
        </w:tc>
      </w:tr>
      <w:tr w:rsidR="007E2351" w14:paraId="37418556" w14:textId="77777777" w:rsidTr="00480F32">
        <w:tc>
          <w:tcPr>
            <w:tcW w:w="1508" w:type="dxa"/>
            <w:shd w:val="clear" w:color="auto" w:fill="8EAADB" w:themeFill="accent1" w:themeFillTint="99"/>
          </w:tcPr>
          <w:p w14:paraId="185804E0" w14:textId="77777777" w:rsidR="007E2351" w:rsidRDefault="007E2351" w:rsidP="007E235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 xml:space="preserve">+ </w:t>
            </w:r>
            <w:r>
              <w:t>E</w:t>
            </w:r>
            <w:r>
              <w:rPr>
                <w:rFonts w:hint="eastAsia"/>
              </w:rPr>
              <w:t>1</w:t>
            </w:r>
            <w:r>
              <w:t>(a &lt; b)</w:t>
            </w:r>
          </w:p>
        </w:tc>
        <w:tc>
          <w:tcPr>
            <w:tcW w:w="759" w:type="dxa"/>
            <w:shd w:val="clear" w:color="auto" w:fill="C5E0B3" w:themeFill="accent6" w:themeFillTint="66"/>
            <w:vAlign w:val="center"/>
          </w:tcPr>
          <w:p w14:paraId="03BFCAC3" w14:textId="6938F293" w:rsidR="007E2351" w:rsidRDefault="007E2351" w:rsidP="007E2351">
            <w:pPr>
              <w:pStyle w:val="a3"/>
              <w:ind w:leftChars="0" w:left="0"/>
              <w:jc w:val="center"/>
            </w:pPr>
            <w:r>
              <w:rPr>
                <w:color w:val="000000"/>
              </w:rPr>
              <w:t>+</w:t>
            </w:r>
            <w:r>
              <w:rPr>
                <w:color w:val="000000"/>
              </w:rPr>
              <w:t>5</w:t>
            </w:r>
          </w:p>
        </w:tc>
        <w:tc>
          <w:tcPr>
            <w:tcW w:w="851" w:type="dxa"/>
            <w:shd w:val="clear" w:color="auto" w:fill="C5E0B3" w:themeFill="accent6" w:themeFillTint="66"/>
            <w:vAlign w:val="center"/>
          </w:tcPr>
          <w:p w14:paraId="6FD255F5" w14:textId="5F1CA66E" w:rsidR="007E2351" w:rsidRDefault="007E2351" w:rsidP="007E2351">
            <w:pPr>
              <w:pStyle w:val="a3"/>
              <w:ind w:leftChars="0" w:left="0"/>
              <w:jc w:val="center"/>
            </w:pPr>
            <w:r>
              <w:rPr>
                <w:color w:val="000000"/>
              </w:rPr>
              <w:t>+</w:t>
            </w:r>
            <w:r>
              <w:rPr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14:paraId="73387DE7" w14:textId="7E697689" w:rsidR="007E2351" w:rsidRDefault="007E2351" w:rsidP="007E2351">
            <w:pPr>
              <w:pStyle w:val="a3"/>
              <w:ind w:leftChars="0" w:left="0"/>
              <w:jc w:val="center"/>
            </w:pPr>
            <w:r>
              <w:rPr>
                <w:color w:val="000000"/>
              </w:rPr>
              <w:t>+</w:t>
            </w:r>
            <w:r>
              <w:rPr>
                <w:color w:val="000000"/>
              </w:rPr>
              <w:t>4</w:t>
            </w:r>
          </w:p>
        </w:tc>
        <w:tc>
          <w:tcPr>
            <w:tcW w:w="1133" w:type="dxa"/>
            <w:shd w:val="clear" w:color="auto" w:fill="C5E0B3" w:themeFill="accent6" w:themeFillTint="66"/>
            <w:vAlign w:val="center"/>
          </w:tcPr>
          <w:p w14:paraId="59430851" w14:textId="185E474F" w:rsidR="007E2351" w:rsidRDefault="007E2351" w:rsidP="007E2351">
            <w:pPr>
              <w:pStyle w:val="a3"/>
              <w:ind w:leftChars="0" w:left="0"/>
              <w:jc w:val="center"/>
            </w:pPr>
            <w:r>
              <w:rPr>
                <w:color w:val="000000"/>
              </w:rPr>
              <w:t>+</w:t>
            </w:r>
            <w:r>
              <w:rPr>
                <w:color w:val="000000"/>
              </w:rPr>
              <w:t>2</w:t>
            </w:r>
          </w:p>
        </w:tc>
        <w:tc>
          <w:tcPr>
            <w:tcW w:w="856" w:type="dxa"/>
            <w:shd w:val="clear" w:color="auto" w:fill="C5E0B3" w:themeFill="accent6" w:themeFillTint="66"/>
            <w:vAlign w:val="center"/>
          </w:tcPr>
          <w:p w14:paraId="7BA2FFF0" w14:textId="77777777" w:rsidR="007E2351" w:rsidRDefault="007E2351" w:rsidP="007E2351">
            <w:pPr>
              <w:pStyle w:val="a3"/>
              <w:ind w:leftChars="0" w:left="0"/>
              <w:jc w:val="center"/>
            </w:pPr>
            <w:r>
              <w:rPr>
                <w:color w:val="000000"/>
              </w:rPr>
              <w:t>+1</w:t>
            </w:r>
          </w:p>
        </w:tc>
      </w:tr>
      <w:tr w:rsidR="007E2351" w14:paraId="47574636" w14:textId="77777777" w:rsidTr="00480F32">
        <w:tc>
          <w:tcPr>
            <w:tcW w:w="1508" w:type="dxa"/>
            <w:shd w:val="clear" w:color="auto" w:fill="8EAADB" w:themeFill="accent1" w:themeFillTint="99"/>
          </w:tcPr>
          <w:p w14:paraId="4A19CF91" w14:textId="4A08218D" w:rsidR="007E2351" w:rsidRDefault="007E2351" w:rsidP="007E2351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>BG1</w:t>
            </w:r>
          </w:p>
        </w:tc>
        <w:tc>
          <w:tcPr>
            <w:tcW w:w="759" w:type="dxa"/>
            <w:shd w:val="clear" w:color="auto" w:fill="C5E0B3" w:themeFill="accent6" w:themeFillTint="66"/>
            <w:vAlign w:val="center"/>
          </w:tcPr>
          <w:p w14:paraId="5B3CBD19" w14:textId="4E90FE02" w:rsidR="007E2351" w:rsidRDefault="007E2351" w:rsidP="007E2351">
            <w:pPr>
              <w:pStyle w:val="a3"/>
              <w:ind w:leftChars="0"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  <w:r>
              <w:rPr>
                <w:color w:val="000000"/>
              </w:rPr>
              <w:t>7</w:t>
            </w:r>
          </w:p>
        </w:tc>
        <w:tc>
          <w:tcPr>
            <w:tcW w:w="851" w:type="dxa"/>
            <w:shd w:val="clear" w:color="auto" w:fill="C5E0B3" w:themeFill="accent6" w:themeFillTint="66"/>
            <w:vAlign w:val="center"/>
          </w:tcPr>
          <w:p w14:paraId="442F569A" w14:textId="210FFB29" w:rsidR="007E2351" w:rsidRDefault="007E2351" w:rsidP="007E2351">
            <w:pPr>
              <w:pStyle w:val="a3"/>
              <w:ind w:leftChars="0"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  <w:r>
              <w:rPr>
                <w:color w:val="000000"/>
              </w:rPr>
              <w:t>3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14:paraId="671A28B6" w14:textId="352559BA" w:rsidR="007E2351" w:rsidRDefault="007E2351" w:rsidP="007E2351">
            <w:pPr>
              <w:pStyle w:val="a3"/>
              <w:ind w:leftChars="0"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+3</w:t>
            </w:r>
          </w:p>
        </w:tc>
        <w:tc>
          <w:tcPr>
            <w:tcW w:w="1133" w:type="dxa"/>
            <w:shd w:val="clear" w:color="auto" w:fill="C5E0B3" w:themeFill="accent6" w:themeFillTint="66"/>
            <w:vAlign w:val="center"/>
          </w:tcPr>
          <w:p w14:paraId="7198B4FE" w14:textId="440C971D" w:rsidR="007E2351" w:rsidRDefault="007E2351" w:rsidP="007E2351">
            <w:pPr>
              <w:pStyle w:val="a3"/>
              <w:ind w:leftChars="0"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  <w:r>
              <w:rPr>
                <w:color w:val="000000"/>
              </w:rPr>
              <w:t>2</w:t>
            </w:r>
          </w:p>
        </w:tc>
        <w:tc>
          <w:tcPr>
            <w:tcW w:w="856" w:type="dxa"/>
            <w:shd w:val="clear" w:color="auto" w:fill="C5E0B3" w:themeFill="accent6" w:themeFillTint="66"/>
            <w:vAlign w:val="center"/>
          </w:tcPr>
          <w:p w14:paraId="0A645D2D" w14:textId="61B65B71" w:rsidR="007E2351" w:rsidRDefault="007E2351" w:rsidP="007E2351">
            <w:pPr>
              <w:pStyle w:val="a3"/>
              <w:ind w:leftChars="0"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  <w:r>
              <w:rPr>
                <w:color w:val="000000"/>
              </w:rPr>
              <w:t>0</w:t>
            </w:r>
          </w:p>
        </w:tc>
      </w:tr>
    </w:tbl>
    <w:p w14:paraId="67A5047D" w14:textId="77777777" w:rsidR="00CC2D2E" w:rsidRDefault="00CC2D2E" w:rsidP="00CC2D2E">
      <w:pPr>
        <w:pStyle w:val="a3"/>
        <w:ind w:leftChars="0" w:left="840"/>
      </w:pPr>
    </w:p>
    <w:p w14:paraId="40AA1DDB" w14:textId="77777777" w:rsidR="00CC2D2E" w:rsidRDefault="00CC2D2E" w:rsidP="00CC2D2E">
      <w:pPr>
        <w:pStyle w:val="a3"/>
        <w:ind w:leftChars="0" w:left="840"/>
      </w:pPr>
      <w:r>
        <w:rPr>
          <w:rFonts w:hint="eastAsia"/>
        </w:rPr>
        <w:t>在此就更清楚表明了我在</w:t>
      </w:r>
      <w:r>
        <w:rPr>
          <w:rFonts w:hint="eastAsia"/>
        </w:rPr>
        <w:t>code</w:t>
      </w:r>
      <w:r>
        <w:rPr>
          <w:rFonts w:hint="eastAsia"/>
        </w:rPr>
        <w:t>中做的取捨，也就是剛好會多</w:t>
      </w:r>
      <w:r>
        <w:t>2</w:t>
      </w:r>
      <w:r>
        <w:rPr>
          <w:rFonts w:hint="eastAsia"/>
        </w:rPr>
        <w:t>次的</w:t>
      </w:r>
      <w:r>
        <w:rPr>
          <w:rFonts w:hint="eastAsia"/>
        </w:rPr>
        <w:t>ALU</w:t>
      </w:r>
      <w:r>
        <w:rPr>
          <w:rFonts w:hint="eastAsia"/>
        </w:rPr>
        <w:t>。</w:t>
      </w:r>
    </w:p>
    <w:p w14:paraId="59482A5B" w14:textId="77777777" w:rsidR="00CC2D2E" w:rsidRPr="002B037F" w:rsidRDefault="00CC2D2E" w:rsidP="00CC2D2E">
      <w:pPr>
        <w:pStyle w:val="a3"/>
        <w:ind w:leftChars="0" w:left="840"/>
        <w:rPr>
          <w:rFonts w:hint="eastAsia"/>
        </w:rPr>
      </w:pPr>
    </w:p>
    <w:p w14:paraId="408DD00E" w14:textId="2124A1BC" w:rsidR="00CC2D2E" w:rsidRDefault="00CC2D2E" w:rsidP="00CC2D2E">
      <w:pPr>
        <w:pStyle w:val="a3"/>
        <w:ind w:leftChars="0" w:left="840"/>
        <w:rPr>
          <w:rFonts w:hint="eastAsia"/>
        </w:rPr>
      </w:pPr>
      <w:r>
        <w:rPr>
          <w:rFonts w:hint="eastAsia"/>
        </w:rPr>
        <w:t>最後我們檢視我們的</w:t>
      </w:r>
      <w:r>
        <w:rPr>
          <w:rFonts w:hint="eastAsia"/>
        </w:rPr>
        <w:t>c</w:t>
      </w:r>
      <w:r>
        <w:t>ode</w:t>
      </w:r>
      <w:r>
        <w:rPr>
          <w:rFonts w:hint="eastAsia"/>
        </w:rPr>
        <w:t xml:space="preserve"> s</w:t>
      </w:r>
      <w:r>
        <w:t>ize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ompile</w:t>
      </w:r>
      <w:r>
        <w:rPr>
          <w:rFonts w:hint="eastAsia"/>
        </w:rPr>
        <w:t>之後總共使用了</w:t>
      </w:r>
      <w:r w:rsidR="007E2351">
        <w:t>49</w:t>
      </w:r>
      <w:r>
        <w:rPr>
          <w:rFonts w:hint="eastAsia"/>
        </w:rPr>
        <w:t>個</w:t>
      </w:r>
      <w:r>
        <w:rPr>
          <w:rFonts w:hint="eastAsia"/>
        </w:rPr>
        <w:t>w</w:t>
      </w:r>
      <w:r>
        <w:t>ord</w:t>
      </w:r>
      <w:r>
        <w:rPr>
          <w:rFonts w:hint="eastAsia"/>
        </w:rPr>
        <w:t>的位置來儲存</w:t>
      </w:r>
      <w:r>
        <w:rPr>
          <w:rFonts w:hint="eastAsia"/>
        </w:rPr>
        <w:t>i</w:t>
      </w:r>
      <w:r>
        <w:t>nstructions</w:t>
      </w:r>
      <w:r>
        <w:rPr>
          <w:rFonts w:hint="eastAsia"/>
        </w:rPr>
        <w:t>。</w:t>
      </w:r>
    </w:p>
    <w:p w14:paraId="6BDA9C44" w14:textId="77777777" w:rsidR="00CC2D2E" w:rsidRDefault="00CC2D2E" w:rsidP="00D830E4">
      <w:pPr>
        <w:pStyle w:val="a3"/>
        <w:ind w:leftChars="0" w:left="840"/>
        <w:rPr>
          <w:rFonts w:hint="eastAsia"/>
        </w:rPr>
      </w:pPr>
    </w:p>
    <w:p w14:paraId="6AC8010D" w14:textId="017A1377" w:rsidR="002246CF" w:rsidRDefault="007E2351" w:rsidP="002246C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A</w:t>
      </w:r>
      <w:r>
        <w:t>dditional Discussion</w:t>
      </w:r>
    </w:p>
    <w:p w14:paraId="43497660" w14:textId="5D03EC2A" w:rsidR="007E2351" w:rsidRDefault="007E2351" w:rsidP="007E2351">
      <w:pPr>
        <w:pStyle w:val="a3"/>
        <w:ind w:leftChars="0" w:left="840"/>
        <w:rPr>
          <w:rFonts w:hint="eastAsia"/>
        </w:rPr>
      </w:pPr>
      <w:r>
        <w:rPr>
          <w:rFonts w:hint="eastAsia"/>
        </w:rPr>
        <w:t>現有</w:t>
      </w:r>
      <w:r>
        <w:rPr>
          <w:rFonts w:hint="eastAsia"/>
        </w:rPr>
        <w:t>code</w:t>
      </w:r>
      <w:r>
        <w:rPr>
          <w:rFonts w:hint="eastAsia"/>
        </w:rPr>
        <w:t>的速度優化方法，由於為了減省</w:t>
      </w:r>
      <w:r>
        <w:rPr>
          <w:rFonts w:hint="eastAsia"/>
        </w:rPr>
        <w:t>c</w:t>
      </w:r>
      <w:r>
        <w:t>ode</w:t>
      </w:r>
      <w:r>
        <w:rPr>
          <w:rFonts w:hint="eastAsia"/>
        </w:rPr>
        <w:t xml:space="preserve"> s</w:t>
      </w:r>
      <w:r>
        <w:t>ize</w:t>
      </w:r>
      <w:r>
        <w:rPr>
          <w:rFonts w:hint="eastAsia"/>
        </w:rPr>
        <w:t>，在此沒有將此方法實作出來，但在此作一些優化的討論。由於我們可以從</w:t>
      </w:r>
      <w:r>
        <w:rPr>
          <w:rFonts w:hint="eastAsia"/>
        </w:rPr>
        <w:t>s</w:t>
      </w:r>
      <w:r>
        <w:t>tate diagram</w:t>
      </w:r>
      <w:r>
        <w:rPr>
          <w:rFonts w:hint="eastAsia"/>
        </w:rPr>
        <w:t>中觀察到</w:t>
      </w:r>
      <w:r>
        <w:rPr>
          <w:rFonts w:hint="eastAsia"/>
        </w:rPr>
        <w:t>BG1</w:t>
      </w:r>
      <w:r>
        <w:rPr>
          <w:rFonts w:hint="eastAsia"/>
        </w:rPr>
        <w:t>只會做有限次數之後若是跳到其他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>就永遠不會在做了，因此一個可能的優化方法就是，我們在判斷完</w:t>
      </w:r>
      <w:r>
        <w:rPr>
          <w:rFonts w:hint="eastAsia"/>
        </w:rPr>
        <w:t>E2</w:t>
      </w:r>
      <w:r>
        <w:rPr>
          <w:rFonts w:hint="eastAsia"/>
        </w:rPr>
        <w:t>條件，先一直判斷是否是</w:t>
      </w:r>
      <w:r>
        <w:rPr>
          <w:rFonts w:hint="eastAsia"/>
        </w:rPr>
        <w:t>BG1</w:t>
      </w:r>
      <w:r>
        <w:rPr>
          <w:rFonts w:hint="eastAsia"/>
        </w:rPr>
        <w:t>條件並且做運算，若不是的話之後我們就多了一個假定條件，就是</w:t>
      </w:r>
      <w:r>
        <w:rPr>
          <w:rFonts w:hint="eastAsia"/>
        </w:rPr>
        <w:t>a</w:t>
      </w:r>
      <w:r>
        <w:rPr>
          <w:rFonts w:hint="eastAsia"/>
        </w:rPr>
        <w:t>與</w:t>
      </w:r>
      <w:r>
        <w:rPr>
          <w:rFonts w:hint="eastAsia"/>
        </w:rPr>
        <w:t>b</w:t>
      </w:r>
      <w:r>
        <w:rPr>
          <w:rFonts w:hint="eastAsia"/>
        </w:rPr>
        <w:t>不會同時是偶數，因此就可以省略在去走判斷</w:t>
      </w:r>
      <w:r>
        <w:rPr>
          <w:rFonts w:hint="eastAsia"/>
        </w:rPr>
        <w:t>BG1</w:t>
      </w:r>
      <w:r>
        <w:rPr>
          <w:rFonts w:hint="eastAsia"/>
        </w:rPr>
        <w:t>條件的情況了，可以在每一次的</w:t>
      </w:r>
      <w:r>
        <w:rPr>
          <w:rFonts w:hint="eastAsia"/>
        </w:rPr>
        <w:t>l</w:t>
      </w:r>
      <w:r>
        <w:t>oop</w:t>
      </w:r>
      <w:r>
        <w:rPr>
          <w:rFonts w:hint="eastAsia"/>
        </w:rPr>
        <w:t>中減少判斷一次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的奇偶性。</w:t>
      </w:r>
    </w:p>
    <w:p w14:paraId="1B2B855D" w14:textId="77777777" w:rsidR="007E2351" w:rsidRDefault="007E2351" w:rsidP="007E2351">
      <w:pPr>
        <w:pStyle w:val="a3"/>
        <w:ind w:leftChars="0" w:left="840"/>
        <w:rPr>
          <w:rFonts w:hint="eastAsia"/>
        </w:rPr>
      </w:pPr>
    </w:p>
    <w:p w14:paraId="2698878E" w14:textId="4A63B1A2" w:rsidR="00A90FB2" w:rsidRDefault="00A90FB2" w:rsidP="00A90F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omparison</w:t>
      </w:r>
    </w:p>
    <w:p w14:paraId="50BEE4E2" w14:textId="1C4B2B89" w:rsidR="002B037F" w:rsidRDefault="002B037F" w:rsidP="002B037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O</w:t>
      </w:r>
      <w:r>
        <w:t>verview</w:t>
      </w:r>
    </w:p>
    <w:p w14:paraId="0AD1EA0F" w14:textId="492C3ED0" w:rsidR="00B72127" w:rsidRDefault="00B72127" w:rsidP="00B7212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In</w:t>
      </w:r>
      <w:r>
        <w:t>struction</w:t>
      </w:r>
    </w:p>
    <w:p w14:paraId="41727FF0" w14:textId="0D7AC735" w:rsidR="00B72127" w:rsidRDefault="00B72127" w:rsidP="00B72127">
      <w:pPr>
        <w:pStyle w:val="a3"/>
        <w:ind w:leftChars="0" w:left="1200"/>
      </w:pPr>
      <w:r>
        <w:rPr>
          <w:rFonts w:hint="eastAsia"/>
        </w:rPr>
        <w:t>首先我們先比較</w:t>
      </w:r>
      <w:r>
        <w:rPr>
          <w:rFonts w:hint="eastAsia"/>
        </w:rPr>
        <w:t>3</w:t>
      </w:r>
      <w:r>
        <w:rPr>
          <w:rFonts w:hint="eastAsia"/>
        </w:rPr>
        <w:t>種不同方式的各種</w:t>
      </w:r>
      <w:r>
        <w:rPr>
          <w:rFonts w:hint="eastAsia"/>
        </w:rPr>
        <w:t>path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t>nstruction</w:t>
      </w:r>
      <w:r>
        <w:rPr>
          <w:rFonts w:hint="eastAsia"/>
        </w:rPr>
        <w:t>，如下表</w:t>
      </w:r>
      <w:ins w:id="38" w:author="郭柏辰" w:date="2021-05-29T01:07:00Z">
        <w:r w:rsidR="00FE7BF1">
          <w:rPr>
            <w:rFonts w:hint="eastAsia"/>
          </w:rPr>
          <w:t>十二</w:t>
        </w:r>
      </w:ins>
      <w:r>
        <w:rPr>
          <w:rFonts w:hint="eastAsia"/>
        </w:rPr>
        <w:t>。</w:t>
      </w:r>
    </w:p>
    <w:p w14:paraId="21018CDB" w14:textId="000231A7" w:rsidR="007C3236" w:rsidRDefault="007C3236">
      <w:pPr>
        <w:widowControl/>
      </w:pPr>
      <w:r>
        <w:br w:type="page"/>
      </w:r>
    </w:p>
    <w:p w14:paraId="32E6B9FC" w14:textId="08779ACB" w:rsidR="00B72127" w:rsidRDefault="00B72127" w:rsidP="00B72127">
      <w:pPr>
        <w:pStyle w:val="a3"/>
        <w:ind w:leftChars="0" w:left="1200"/>
        <w:rPr>
          <w:rFonts w:hint="eastAsia"/>
        </w:rPr>
      </w:pPr>
      <w:r>
        <w:rPr>
          <w:rFonts w:hint="eastAsia"/>
        </w:rPr>
        <w:lastRenderedPageBreak/>
        <w:t>表</w:t>
      </w:r>
      <w:ins w:id="39" w:author="郭柏辰" w:date="2021-05-29T01:07:00Z">
        <w:r w:rsidR="00FE7BF1">
          <w:rPr>
            <w:rFonts w:hint="eastAsia"/>
          </w:rPr>
          <w:t>十二</w:t>
        </w:r>
      </w:ins>
      <w:r>
        <w:rPr>
          <w:rFonts w:hint="eastAsia"/>
        </w:rPr>
        <w:t>、三種不同方法的各</w:t>
      </w:r>
      <w:r>
        <w:rPr>
          <w:rFonts w:hint="eastAsia"/>
        </w:rPr>
        <w:t>s</w:t>
      </w:r>
      <w:r>
        <w:t>tate p</w:t>
      </w:r>
      <w:r>
        <w:rPr>
          <w:rFonts w:hint="eastAsia"/>
        </w:rPr>
        <w:t>a</w:t>
      </w:r>
      <w:r>
        <w:t>th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t>nstruction</w:t>
      </w:r>
      <w:r>
        <w:rPr>
          <w:rFonts w:hint="eastAsia"/>
        </w:rPr>
        <w:t>數量</w:t>
      </w:r>
      <w:r w:rsidR="004F447A">
        <w:rPr>
          <w:rFonts w:hint="eastAsia"/>
        </w:rPr>
        <w:t>(A</w:t>
      </w:r>
      <w:r w:rsidR="004F447A">
        <w:rPr>
          <w:rFonts w:hint="eastAsia"/>
        </w:rPr>
        <w:t>為黃色，</w:t>
      </w:r>
      <w:r w:rsidR="004F447A">
        <w:rPr>
          <w:rFonts w:hint="eastAsia"/>
        </w:rPr>
        <w:t>B</w:t>
      </w:r>
      <w:r w:rsidR="004F447A">
        <w:rPr>
          <w:rFonts w:hint="eastAsia"/>
        </w:rPr>
        <w:t>為綠色，</w:t>
      </w:r>
      <w:r w:rsidR="004F447A">
        <w:rPr>
          <w:rFonts w:hint="eastAsia"/>
        </w:rPr>
        <w:t>C</w:t>
      </w:r>
      <w:r w:rsidR="004F447A">
        <w:rPr>
          <w:rFonts w:hint="eastAsia"/>
        </w:rPr>
        <w:t>為</w:t>
      </w:r>
      <w:proofErr w:type="gramStart"/>
      <w:r w:rsidR="004F447A">
        <w:rPr>
          <w:rFonts w:hint="eastAsia"/>
        </w:rPr>
        <w:t>橘</w:t>
      </w:r>
      <w:proofErr w:type="gramEnd"/>
      <w:r w:rsidR="004F447A">
        <w:rPr>
          <w:rFonts w:hint="eastAsia"/>
        </w:rPr>
        <w:t>色</w:t>
      </w:r>
      <w:r w:rsidR="004F447A">
        <w:rPr>
          <w:rFonts w:hint="eastAsia"/>
        </w:rPr>
        <w:t>)</w:t>
      </w:r>
      <w:r>
        <w:rPr>
          <w:rFonts w:hint="eastAsia"/>
        </w:rPr>
        <w:t>。</w:t>
      </w:r>
    </w:p>
    <w:tbl>
      <w:tblPr>
        <w:tblStyle w:val="a5"/>
        <w:tblpPr w:leftFromText="180" w:rightFromText="180" w:vertAnchor="text" w:horzAnchor="page" w:tblpX="2470" w:tblpY="-22"/>
        <w:tblW w:w="5665" w:type="dxa"/>
        <w:tblLayout w:type="fixed"/>
        <w:tblLook w:val="04A0" w:firstRow="1" w:lastRow="0" w:firstColumn="1" w:lastColumn="0" w:noHBand="0" w:noVBand="1"/>
      </w:tblPr>
      <w:tblGrid>
        <w:gridCol w:w="1508"/>
        <w:gridCol w:w="1327"/>
        <w:gridCol w:w="992"/>
        <w:gridCol w:w="993"/>
        <w:gridCol w:w="845"/>
      </w:tblGrid>
      <w:tr w:rsidR="00B72127" w14:paraId="5EFA4C29" w14:textId="77777777" w:rsidTr="00B72127">
        <w:tc>
          <w:tcPr>
            <w:tcW w:w="1508" w:type="dxa"/>
            <w:shd w:val="clear" w:color="auto" w:fill="8EAADB" w:themeFill="accent1" w:themeFillTint="99"/>
          </w:tcPr>
          <w:p w14:paraId="406844C9" w14:textId="77777777" w:rsidR="00B72127" w:rsidRDefault="00B72127" w:rsidP="00480F3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>
              <w:t>ituation</w:t>
            </w:r>
          </w:p>
        </w:tc>
        <w:tc>
          <w:tcPr>
            <w:tcW w:w="1327" w:type="dxa"/>
            <w:shd w:val="clear" w:color="auto" w:fill="8EAADB" w:themeFill="accent1" w:themeFillTint="99"/>
          </w:tcPr>
          <w:p w14:paraId="7B23A390" w14:textId="77777777" w:rsidR="00B72127" w:rsidRDefault="00B72127" w:rsidP="00480F32">
            <w:pPr>
              <w:jc w:val="center"/>
            </w:pPr>
            <w:r>
              <w:rPr>
                <w:rFonts w:hint="eastAsia"/>
              </w:rPr>
              <w:t>In</w:t>
            </w:r>
            <w:r>
              <w:t>struction</w:t>
            </w:r>
          </w:p>
          <w:p w14:paraId="2146D5A2" w14:textId="77777777" w:rsidR="00B72127" w:rsidRDefault="00B72127" w:rsidP="00480F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#)</w:t>
            </w:r>
          </w:p>
        </w:tc>
        <w:tc>
          <w:tcPr>
            <w:tcW w:w="992" w:type="dxa"/>
            <w:shd w:val="clear" w:color="auto" w:fill="8EAADB" w:themeFill="accent1" w:themeFillTint="99"/>
          </w:tcPr>
          <w:p w14:paraId="357E6751" w14:textId="77777777" w:rsidR="00B72127" w:rsidRDefault="00B72127" w:rsidP="00480F3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>
              <w:t>-type</w:t>
            </w:r>
          </w:p>
          <w:p w14:paraId="4D4E627F" w14:textId="77777777" w:rsidR="00B72127" w:rsidRDefault="00B72127" w:rsidP="00480F3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(</w:t>
            </w:r>
            <w:r>
              <w:t>#)</w:t>
            </w:r>
          </w:p>
        </w:tc>
        <w:tc>
          <w:tcPr>
            <w:tcW w:w="993" w:type="dxa"/>
            <w:shd w:val="clear" w:color="auto" w:fill="8EAADB" w:themeFill="accent1" w:themeFillTint="99"/>
          </w:tcPr>
          <w:p w14:paraId="53257455" w14:textId="77777777" w:rsidR="00B72127" w:rsidRDefault="00B72127" w:rsidP="00480F32">
            <w:pPr>
              <w:jc w:val="center"/>
            </w:pPr>
            <w:r>
              <w:t>I-type</w:t>
            </w:r>
          </w:p>
          <w:p w14:paraId="5EECC4AF" w14:textId="77777777" w:rsidR="00B72127" w:rsidRDefault="00B72127" w:rsidP="00480F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#)</w:t>
            </w:r>
          </w:p>
        </w:tc>
        <w:tc>
          <w:tcPr>
            <w:tcW w:w="845" w:type="dxa"/>
            <w:shd w:val="clear" w:color="auto" w:fill="8EAADB" w:themeFill="accent1" w:themeFillTint="99"/>
          </w:tcPr>
          <w:p w14:paraId="3C424551" w14:textId="77777777" w:rsidR="00B72127" w:rsidRDefault="00B72127" w:rsidP="00480F3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J</w:t>
            </w:r>
            <w:r>
              <w:t>-type</w:t>
            </w:r>
          </w:p>
          <w:p w14:paraId="556A02CD" w14:textId="77777777" w:rsidR="00B72127" w:rsidRDefault="00B72127" w:rsidP="00480F3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(</w:t>
            </w:r>
            <w:r>
              <w:t>#)</w:t>
            </w:r>
          </w:p>
        </w:tc>
      </w:tr>
      <w:tr w:rsidR="00B72127" w14:paraId="3FABFBC0" w14:textId="77777777" w:rsidTr="00B72127">
        <w:tc>
          <w:tcPr>
            <w:tcW w:w="1508" w:type="dxa"/>
            <w:shd w:val="clear" w:color="auto" w:fill="FFE599" w:themeFill="accent4" w:themeFillTint="66"/>
          </w:tcPr>
          <w:p w14:paraId="4348AAFE" w14:textId="77777777" w:rsidR="00B72127" w:rsidRDefault="00B72127" w:rsidP="00480F3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Only one E2</w:t>
            </w:r>
          </w:p>
        </w:tc>
        <w:tc>
          <w:tcPr>
            <w:tcW w:w="1327" w:type="dxa"/>
            <w:shd w:val="clear" w:color="auto" w:fill="FFE599" w:themeFill="accent4" w:themeFillTint="66"/>
            <w:vAlign w:val="center"/>
          </w:tcPr>
          <w:p w14:paraId="55D4B3E7" w14:textId="77777777" w:rsidR="00B72127" w:rsidRDefault="00B72127" w:rsidP="00480F32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26</w:t>
            </w:r>
          </w:p>
        </w:tc>
        <w:tc>
          <w:tcPr>
            <w:tcW w:w="992" w:type="dxa"/>
            <w:shd w:val="clear" w:color="auto" w:fill="FFE599" w:themeFill="accent4" w:themeFillTint="66"/>
            <w:vAlign w:val="center"/>
          </w:tcPr>
          <w:p w14:paraId="5C0698C1" w14:textId="77777777" w:rsidR="00B72127" w:rsidRDefault="00B72127" w:rsidP="00480F3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14</w:t>
            </w:r>
          </w:p>
        </w:tc>
        <w:tc>
          <w:tcPr>
            <w:tcW w:w="993" w:type="dxa"/>
            <w:shd w:val="clear" w:color="auto" w:fill="FFE599" w:themeFill="accent4" w:themeFillTint="66"/>
            <w:vAlign w:val="center"/>
          </w:tcPr>
          <w:p w14:paraId="041F1D47" w14:textId="77777777" w:rsidR="00B72127" w:rsidRDefault="00B72127" w:rsidP="00480F32">
            <w:pPr>
              <w:jc w:val="center"/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845" w:type="dxa"/>
            <w:shd w:val="clear" w:color="auto" w:fill="FFE599" w:themeFill="accent4" w:themeFillTint="66"/>
            <w:vAlign w:val="center"/>
          </w:tcPr>
          <w:p w14:paraId="38B2D541" w14:textId="77777777" w:rsidR="00B72127" w:rsidRDefault="00B72127" w:rsidP="00480F3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</w:tr>
      <w:tr w:rsidR="00B72127" w14:paraId="4951925F" w14:textId="77777777" w:rsidTr="00AF72E3">
        <w:tc>
          <w:tcPr>
            <w:tcW w:w="1508" w:type="dxa"/>
            <w:shd w:val="clear" w:color="auto" w:fill="FFE599" w:themeFill="accent4" w:themeFillTint="66"/>
          </w:tcPr>
          <w:p w14:paraId="43E5C61F" w14:textId="77777777" w:rsidR="00B72127" w:rsidRDefault="00B72127" w:rsidP="00B7212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+ </w:t>
            </w:r>
            <w:r>
              <w:t>E</w:t>
            </w:r>
            <w:r>
              <w:rPr>
                <w:rFonts w:hint="eastAsia"/>
              </w:rPr>
              <w:t>1</w:t>
            </w:r>
            <w:r>
              <w:t>(a &gt; b)</w:t>
            </w:r>
          </w:p>
        </w:tc>
        <w:tc>
          <w:tcPr>
            <w:tcW w:w="1327" w:type="dxa"/>
            <w:shd w:val="clear" w:color="auto" w:fill="FFE599" w:themeFill="accent4" w:themeFillTint="66"/>
          </w:tcPr>
          <w:p w14:paraId="60EE7724" w14:textId="6D3F815A" w:rsidR="00B72127" w:rsidRDefault="00B72127" w:rsidP="00B721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>13</w:t>
            </w:r>
          </w:p>
        </w:tc>
        <w:tc>
          <w:tcPr>
            <w:tcW w:w="992" w:type="dxa"/>
            <w:shd w:val="clear" w:color="auto" w:fill="FFE599" w:themeFill="accent4" w:themeFillTint="66"/>
            <w:vAlign w:val="center"/>
          </w:tcPr>
          <w:p w14:paraId="375D7ECA" w14:textId="3F627921" w:rsidR="00B72127" w:rsidRDefault="00B72127" w:rsidP="00B7212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color w:val="000000"/>
              </w:rPr>
              <w:t>+</w:t>
            </w:r>
            <w:r>
              <w:rPr>
                <w:color w:val="000000"/>
              </w:rPr>
              <w:t>5</w:t>
            </w:r>
          </w:p>
        </w:tc>
        <w:tc>
          <w:tcPr>
            <w:tcW w:w="993" w:type="dxa"/>
            <w:shd w:val="clear" w:color="auto" w:fill="FFE599" w:themeFill="accent4" w:themeFillTint="66"/>
            <w:vAlign w:val="center"/>
          </w:tcPr>
          <w:p w14:paraId="18D5D5A4" w14:textId="507198F5" w:rsidR="00B72127" w:rsidRDefault="00B72127" w:rsidP="00B72127">
            <w:pPr>
              <w:jc w:val="center"/>
            </w:pPr>
            <w:r>
              <w:rPr>
                <w:color w:val="000000"/>
              </w:rPr>
              <w:t>+</w:t>
            </w:r>
            <w:r>
              <w:rPr>
                <w:color w:val="000000"/>
              </w:rPr>
              <w:t>6</w:t>
            </w:r>
          </w:p>
        </w:tc>
        <w:tc>
          <w:tcPr>
            <w:tcW w:w="845" w:type="dxa"/>
            <w:shd w:val="clear" w:color="auto" w:fill="FFE599" w:themeFill="accent4" w:themeFillTint="66"/>
            <w:vAlign w:val="center"/>
          </w:tcPr>
          <w:p w14:paraId="5E71A847" w14:textId="48949A02" w:rsidR="00B72127" w:rsidRDefault="00B72127" w:rsidP="00B7212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color w:val="000000"/>
              </w:rPr>
              <w:t>+</w:t>
            </w:r>
            <w:r>
              <w:rPr>
                <w:color w:val="000000"/>
              </w:rPr>
              <w:t>2</w:t>
            </w:r>
          </w:p>
        </w:tc>
      </w:tr>
      <w:tr w:rsidR="00B72127" w14:paraId="524E4F53" w14:textId="77777777" w:rsidTr="00864BA3">
        <w:tc>
          <w:tcPr>
            <w:tcW w:w="1508" w:type="dxa"/>
            <w:shd w:val="clear" w:color="auto" w:fill="FFE599" w:themeFill="accent4" w:themeFillTint="66"/>
          </w:tcPr>
          <w:p w14:paraId="59691389" w14:textId="77777777" w:rsidR="00B72127" w:rsidRDefault="00B72127" w:rsidP="00B7212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+ </w:t>
            </w:r>
            <w:r>
              <w:t>E</w:t>
            </w:r>
            <w:r>
              <w:rPr>
                <w:rFonts w:hint="eastAsia"/>
              </w:rPr>
              <w:t>1</w:t>
            </w:r>
            <w:r>
              <w:t>(a &lt; b)</w:t>
            </w:r>
          </w:p>
        </w:tc>
        <w:tc>
          <w:tcPr>
            <w:tcW w:w="1327" w:type="dxa"/>
            <w:shd w:val="clear" w:color="auto" w:fill="FFE599" w:themeFill="accent4" w:themeFillTint="66"/>
          </w:tcPr>
          <w:p w14:paraId="2F1F647C" w14:textId="41E9432E" w:rsidR="00B72127" w:rsidRDefault="00B72127" w:rsidP="00B721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>11</w:t>
            </w:r>
          </w:p>
        </w:tc>
        <w:tc>
          <w:tcPr>
            <w:tcW w:w="992" w:type="dxa"/>
            <w:shd w:val="clear" w:color="auto" w:fill="FFE599" w:themeFill="accent4" w:themeFillTint="66"/>
            <w:vAlign w:val="center"/>
          </w:tcPr>
          <w:p w14:paraId="625EAA3C" w14:textId="608EE725" w:rsidR="00B72127" w:rsidRDefault="00B72127" w:rsidP="00B7212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color w:val="000000"/>
              </w:rPr>
              <w:t>+</w:t>
            </w:r>
            <w:r>
              <w:rPr>
                <w:color w:val="000000"/>
              </w:rPr>
              <w:t>3</w:t>
            </w:r>
          </w:p>
        </w:tc>
        <w:tc>
          <w:tcPr>
            <w:tcW w:w="993" w:type="dxa"/>
            <w:shd w:val="clear" w:color="auto" w:fill="FFE599" w:themeFill="accent4" w:themeFillTint="66"/>
            <w:vAlign w:val="center"/>
          </w:tcPr>
          <w:p w14:paraId="64B59AAF" w14:textId="15CDB42F" w:rsidR="00B72127" w:rsidRDefault="00B72127" w:rsidP="00B72127">
            <w:pPr>
              <w:jc w:val="center"/>
            </w:pPr>
            <w:r>
              <w:rPr>
                <w:color w:val="000000"/>
              </w:rPr>
              <w:t>+6</w:t>
            </w:r>
          </w:p>
        </w:tc>
        <w:tc>
          <w:tcPr>
            <w:tcW w:w="845" w:type="dxa"/>
            <w:shd w:val="clear" w:color="auto" w:fill="FFE599" w:themeFill="accent4" w:themeFillTint="66"/>
            <w:vAlign w:val="center"/>
          </w:tcPr>
          <w:p w14:paraId="25FC1214" w14:textId="0F8627A6" w:rsidR="00B72127" w:rsidRDefault="00B72127" w:rsidP="00B7212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color w:val="000000"/>
              </w:rPr>
              <w:t>+2</w:t>
            </w:r>
          </w:p>
        </w:tc>
      </w:tr>
      <w:tr w:rsidR="00B72127" w14:paraId="79A17D41" w14:textId="77777777" w:rsidTr="00B72127">
        <w:tc>
          <w:tcPr>
            <w:tcW w:w="1508" w:type="dxa"/>
            <w:shd w:val="clear" w:color="auto" w:fill="C5E0B3" w:themeFill="accent6" w:themeFillTint="66"/>
          </w:tcPr>
          <w:p w14:paraId="2145F6A0" w14:textId="77777777" w:rsidR="00B72127" w:rsidRDefault="00B72127" w:rsidP="00B7212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Only one E2</w:t>
            </w:r>
          </w:p>
        </w:tc>
        <w:tc>
          <w:tcPr>
            <w:tcW w:w="1327" w:type="dxa"/>
            <w:shd w:val="clear" w:color="auto" w:fill="C5E0B3" w:themeFill="accent6" w:themeFillTint="66"/>
            <w:vAlign w:val="center"/>
          </w:tcPr>
          <w:p w14:paraId="141318F1" w14:textId="77777777" w:rsidR="00B72127" w:rsidRDefault="00B72127" w:rsidP="00B72127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14:paraId="3BB08D99" w14:textId="77777777" w:rsidR="00B72127" w:rsidRDefault="00B72127" w:rsidP="00B7212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993" w:type="dxa"/>
            <w:shd w:val="clear" w:color="auto" w:fill="C5E0B3" w:themeFill="accent6" w:themeFillTint="66"/>
            <w:vAlign w:val="center"/>
          </w:tcPr>
          <w:p w14:paraId="7F34FB53" w14:textId="77777777" w:rsidR="00B72127" w:rsidRDefault="00B72127" w:rsidP="00B72127">
            <w:pPr>
              <w:jc w:val="center"/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845" w:type="dxa"/>
            <w:shd w:val="clear" w:color="auto" w:fill="C5E0B3" w:themeFill="accent6" w:themeFillTint="66"/>
            <w:vAlign w:val="center"/>
          </w:tcPr>
          <w:p w14:paraId="2E9A89B4" w14:textId="77777777" w:rsidR="00B72127" w:rsidRDefault="00B72127" w:rsidP="00B7212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</w:tr>
      <w:tr w:rsidR="00B72127" w14:paraId="6B054D23" w14:textId="77777777" w:rsidTr="00B72127">
        <w:tc>
          <w:tcPr>
            <w:tcW w:w="1508" w:type="dxa"/>
            <w:shd w:val="clear" w:color="auto" w:fill="C5E0B3" w:themeFill="accent6" w:themeFillTint="66"/>
          </w:tcPr>
          <w:p w14:paraId="434F0FAA" w14:textId="77777777" w:rsidR="00B72127" w:rsidRDefault="00B72127" w:rsidP="00B7212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 xml:space="preserve">+ </w:t>
            </w:r>
            <w:r>
              <w:t>E</w:t>
            </w:r>
            <w:r>
              <w:rPr>
                <w:rFonts w:hint="eastAsia"/>
              </w:rPr>
              <w:t>1</w:t>
            </w:r>
            <w:r>
              <w:t>(a &gt; b)</w:t>
            </w:r>
          </w:p>
        </w:tc>
        <w:tc>
          <w:tcPr>
            <w:tcW w:w="1327" w:type="dxa"/>
            <w:shd w:val="clear" w:color="auto" w:fill="C5E0B3" w:themeFill="accent6" w:themeFillTint="66"/>
            <w:vAlign w:val="center"/>
          </w:tcPr>
          <w:p w14:paraId="4B18B9B5" w14:textId="77777777" w:rsidR="00B72127" w:rsidRDefault="00B72127" w:rsidP="00B72127">
            <w:pPr>
              <w:pStyle w:val="a3"/>
              <w:ind w:leftChars="0" w:left="0"/>
              <w:jc w:val="center"/>
            </w:pPr>
            <w:r>
              <w:rPr>
                <w:color w:val="000000"/>
              </w:rPr>
              <w:t>+</w:t>
            </w: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14:paraId="0E994380" w14:textId="77777777" w:rsidR="00B72127" w:rsidRDefault="00B72127" w:rsidP="00B72127">
            <w:pPr>
              <w:pStyle w:val="a3"/>
              <w:ind w:leftChars="0" w:left="0"/>
              <w:jc w:val="center"/>
            </w:pPr>
            <w:r>
              <w:rPr>
                <w:color w:val="000000"/>
              </w:rPr>
              <w:t>+</w:t>
            </w: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993" w:type="dxa"/>
            <w:shd w:val="clear" w:color="auto" w:fill="C5E0B3" w:themeFill="accent6" w:themeFillTint="66"/>
            <w:vAlign w:val="center"/>
          </w:tcPr>
          <w:p w14:paraId="28BF4ACF" w14:textId="77777777" w:rsidR="00B72127" w:rsidRDefault="00B72127" w:rsidP="00B72127">
            <w:pPr>
              <w:pStyle w:val="a3"/>
              <w:ind w:leftChars="0" w:left="0"/>
              <w:jc w:val="center"/>
            </w:pPr>
            <w:r>
              <w:rPr>
                <w:color w:val="000000"/>
              </w:rPr>
              <w:t>+</w:t>
            </w: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45" w:type="dxa"/>
            <w:shd w:val="clear" w:color="auto" w:fill="C5E0B3" w:themeFill="accent6" w:themeFillTint="66"/>
            <w:vAlign w:val="center"/>
          </w:tcPr>
          <w:p w14:paraId="4DA5C1B6" w14:textId="77777777" w:rsidR="00B72127" w:rsidRDefault="00B72127" w:rsidP="00B72127">
            <w:pPr>
              <w:pStyle w:val="a3"/>
              <w:ind w:leftChars="0" w:left="0"/>
              <w:jc w:val="center"/>
            </w:pPr>
            <w:r>
              <w:rPr>
                <w:color w:val="000000"/>
              </w:rPr>
              <w:t>+</w:t>
            </w:r>
            <w:r>
              <w:rPr>
                <w:rFonts w:hint="eastAsia"/>
                <w:color w:val="000000"/>
              </w:rPr>
              <w:t>0</w:t>
            </w:r>
          </w:p>
        </w:tc>
      </w:tr>
      <w:tr w:rsidR="00B72127" w14:paraId="2EE9DC46" w14:textId="77777777" w:rsidTr="00B72127">
        <w:tc>
          <w:tcPr>
            <w:tcW w:w="1508" w:type="dxa"/>
            <w:shd w:val="clear" w:color="auto" w:fill="C5E0B3" w:themeFill="accent6" w:themeFillTint="66"/>
          </w:tcPr>
          <w:p w14:paraId="456D38BE" w14:textId="77777777" w:rsidR="00B72127" w:rsidRDefault="00B72127" w:rsidP="00B7212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 xml:space="preserve">+ </w:t>
            </w:r>
            <w:r>
              <w:t>E</w:t>
            </w:r>
            <w:r>
              <w:rPr>
                <w:rFonts w:hint="eastAsia"/>
              </w:rPr>
              <w:t>1</w:t>
            </w:r>
            <w:r>
              <w:t>(a &lt; b)</w:t>
            </w:r>
          </w:p>
        </w:tc>
        <w:tc>
          <w:tcPr>
            <w:tcW w:w="1327" w:type="dxa"/>
            <w:shd w:val="clear" w:color="auto" w:fill="C5E0B3" w:themeFill="accent6" w:themeFillTint="66"/>
            <w:vAlign w:val="center"/>
          </w:tcPr>
          <w:p w14:paraId="0A26A2C6" w14:textId="77777777" w:rsidR="00B72127" w:rsidRDefault="00B72127" w:rsidP="00B72127">
            <w:pPr>
              <w:pStyle w:val="a3"/>
              <w:ind w:leftChars="0" w:left="0"/>
              <w:jc w:val="center"/>
            </w:pPr>
            <w:r>
              <w:rPr>
                <w:color w:val="000000"/>
              </w:rPr>
              <w:t>+</w:t>
            </w: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14:paraId="073F3FEE" w14:textId="77777777" w:rsidR="00B72127" w:rsidRDefault="00B72127" w:rsidP="00B72127">
            <w:pPr>
              <w:pStyle w:val="a3"/>
              <w:ind w:leftChars="0" w:left="0"/>
              <w:jc w:val="center"/>
            </w:pPr>
            <w:r>
              <w:rPr>
                <w:color w:val="000000"/>
              </w:rPr>
              <w:t>+</w:t>
            </w: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993" w:type="dxa"/>
            <w:shd w:val="clear" w:color="auto" w:fill="C5E0B3" w:themeFill="accent6" w:themeFillTint="66"/>
            <w:vAlign w:val="center"/>
          </w:tcPr>
          <w:p w14:paraId="20843134" w14:textId="77777777" w:rsidR="00B72127" w:rsidRDefault="00B72127" w:rsidP="00B72127">
            <w:pPr>
              <w:pStyle w:val="a3"/>
              <w:ind w:leftChars="0" w:left="0"/>
              <w:jc w:val="center"/>
            </w:pPr>
            <w:r>
              <w:rPr>
                <w:color w:val="000000"/>
              </w:rPr>
              <w:t>+</w:t>
            </w: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45" w:type="dxa"/>
            <w:shd w:val="clear" w:color="auto" w:fill="C5E0B3" w:themeFill="accent6" w:themeFillTint="66"/>
            <w:vAlign w:val="center"/>
          </w:tcPr>
          <w:p w14:paraId="0A606405" w14:textId="77777777" w:rsidR="00B72127" w:rsidRDefault="00B72127" w:rsidP="00B72127">
            <w:pPr>
              <w:pStyle w:val="a3"/>
              <w:ind w:leftChars="0" w:left="0"/>
              <w:jc w:val="center"/>
            </w:pPr>
            <w:r>
              <w:rPr>
                <w:color w:val="000000"/>
              </w:rPr>
              <w:t>+</w:t>
            </w:r>
            <w:r>
              <w:rPr>
                <w:rFonts w:hint="eastAsia"/>
                <w:color w:val="000000"/>
              </w:rPr>
              <w:t>0</w:t>
            </w:r>
          </w:p>
        </w:tc>
      </w:tr>
      <w:tr w:rsidR="00B72127" w14:paraId="7FFD6C49" w14:textId="77777777" w:rsidTr="00B72127">
        <w:tc>
          <w:tcPr>
            <w:tcW w:w="1508" w:type="dxa"/>
            <w:shd w:val="clear" w:color="auto" w:fill="F4B083" w:themeFill="accent2" w:themeFillTint="99"/>
          </w:tcPr>
          <w:p w14:paraId="3C41DF71" w14:textId="15F656DE" w:rsidR="00B72127" w:rsidRDefault="00B72127" w:rsidP="00B7212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Only one E2</w:t>
            </w:r>
          </w:p>
        </w:tc>
        <w:tc>
          <w:tcPr>
            <w:tcW w:w="1327" w:type="dxa"/>
            <w:shd w:val="clear" w:color="auto" w:fill="F4B083" w:themeFill="accent2" w:themeFillTint="99"/>
            <w:vAlign w:val="center"/>
          </w:tcPr>
          <w:p w14:paraId="4625D7BA" w14:textId="12DEB8C0" w:rsidR="00B72127" w:rsidRDefault="00B72127" w:rsidP="00B72127">
            <w:pPr>
              <w:pStyle w:val="a3"/>
              <w:ind w:leftChars="0" w:left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26</w:t>
            </w:r>
          </w:p>
        </w:tc>
        <w:tc>
          <w:tcPr>
            <w:tcW w:w="992" w:type="dxa"/>
            <w:shd w:val="clear" w:color="auto" w:fill="F4B083" w:themeFill="accent2" w:themeFillTint="99"/>
            <w:vAlign w:val="center"/>
          </w:tcPr>
          <w:p w14:paraId="34D1E711" w14:textId="05626263" w:rsidR="00B72127" w:rsidRDefault="00B72127" w:rsidP="00B72127">
            <w:pPr>
              <w:pStyle w:val="a3"/>
              <w:ind w:leftChars="0" w:left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</w:t>
            </w:r>
          </w:p>
        </w:tc>
        <w:tc>
          <w:tcPr>
            <w:tcW w:w="993" w:type="dxa"/>
            <w:shd w:val="clear" w:color="auto" w:fill="F4B083" w:themeFill="accent2" w:themeFillTint="99"/>
            <w:vAlign w:val="center"/>
          </w:tcPr>
          <w:p w14:paraId="739A519D" w14:textId="2A653221" w:rsidR="00B72127" w:rsidRDefault="00B72127" w:rsidP="00B72127">
            <w:pPr>
              <w:pStyle w:val="a3"/>
              <w:ind w:leftChars="0" w:left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845" w:type="dxa"/>
            <w:shd w:val="clear" w:color="auto" w:fill="F4B083" w:themeFill="accent2" w:themeFillTint="99"/>
            <w:vAlign w:val="center"/>
          </w:tcPr>
          <w:p w14:paraId="0239D718" w14:textId="0740DE61" w:rsidR="00B72127" w:rsidRDefault="00B72127" w:rsidP="00B72127">
            <w:pPr>
              <w:pStyle w:val="a3"/>
              <w:ind w:leftChars="0" w:left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</w:tr>
      <w:tr w:rsidR="00B72127" w14:paraId="686247B2" w14:textId="77777777" w:rsidTr="00B72127">
        <w:tc>
          <w:tcPr>
            <w:tcW w:w="1508" w:type="dxa"/>
            <w:shd w:val="clear" w:color="auto" w:fill="F4B083" w:themeFill="accent2" w:themeFillTint="99"/>
          </w:tcPr>
          <w:p w14:paraId="2CB1D2C7" w14:textId="54677AC6" w:rsidR="00B72127" w:rsidRDefault="00B72127" w:rsidP="00B7212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 BG2</w:t>
            </w:r>
          </w:p>
        </w:tc>
        <w:tc>
          <w:tcPr>
            <w:tcW w:w="1327" w:type="dxa"/>
            <w:shd w:val="clear" w:color="auto" w:fill="F4B083" w:themeFill="accent2" w:themeFillTint="99"/>
            <w:vAlign w:val="center"/>
          </w:tcPr>
          <w:p w14:paraId="3CEFF323" w14:textId="20DDF24C" w:rsidR="00B72127" w:rsidRDefault="00B72127" w:rsidP="00B72127">
            <w:pPr>
              <w:pStyle w:val="a3"/>
              <w:ind w:leftChars="0"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+14</w:t>
            </w:r>
          </w:p>
        </w:tc>
        <w:tc>
          <w:tcPr>
            <w:tcW w:w="992" w:type="dxa"/>
            <w:shd w:val="clear" w:color="auto" w:fill="F4B083" w:themeFill="accent2" w:themeFillTint="99"/>
            <w:vAlign w:val="center"/>
          </w:tcPr>
          <w:p w14:paraId="5C4F4D32" w14:textId="7DA50474" w:rsidR="00B72127" w:rsidRDefault="00B72127" w:rsidP="00B72127">
            <w:pPr>
              <w:pStyle w:val="a3"/>
              <w:ind w:leftChars="0"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+2</w:t>
            </w:r>
          </w:p>
        </w:tc>
        <w:tc>
          <w:tcPr>
            <w:tcW w:w="993" w:type="dxa"/>
            <w:shd w:val="clear" w:color="auto" w:fill="F4B083" w:themeFill="accent2" w:themeFillTint="99"/>
            <w:vAlign w:val="center"/>
          </w:tcPr>
          <w:p w14:paraId="69515BF1" w14:textId="3EA8D4D8" w:rsidR="00B72127" w:rsidRDefault="00B72127" w:rsidP="00B72127">
            <w:pPr>
              <w:pStyle w:val="a3"/>
              <w:ind w:leftChars="0"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+9</w:t>
            </w:r>
          </w:p>
        </w:tc>
        <w:tc>
          <w:tcPr>
            <w:tcW w:w="845" w:type="dxa"/>
            <w:shd w:val="clear" w:color="auto" w:fill="F4B083" w:themeFill="accent2" w:themeFillTint="99"/>
            <w:vAlign w:val="center"/>
          </w:tcPr>
          <w:p w14:paraId="71411227" w14:textId="6DFA424D" w:rsidR="00B72127" w:rsidRDefault="00B72127" w:rsidP="00B72127">
            <w:pPr>
              <w:pStyle w:val="a3"/>
              <w:ind w:leftChars="0"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+3</w:t>
            </w:r>
          </w:p>
        </w:tc>
      </w:tr>
      <w:tr w:rsidR="00B72127" w14:paraId="0AD04B59" w14:textId="77777777" w:rsidTr="00B72127">
        <w:tc>
          <w:tcPr>
            <w:tcW w:w="1508" w:type="dxa"/>
            <w:shd w:val="clear" w:color="auto" w:fill="F4B083" w:themeFill="accent2" w:themeFillTint="99"/>
          </w:tcPr>
          <w:p w14:paraId="25175C7B" w14:textId="34CE6A07" w:rsidR="00B72127" w:rsidRDefault="00B72127" w:rsidP="00B7212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+ </w:t>
            </w:r>
            <w:r>
              <w:t>E</w:t>
            </w:r>
            <w:r>
              <w:rPr>
                <w:rFonts w:hint="eastAsia"/>
              </w:rPr>
              <w:t>1</w:t>
            </w:r>
            <w:r>
              <w:t>(a &gt; b)</w:t>
            </w:r>
          </w:p>
        </w:tc>
        <w:tc>
          <w:tcPr>
            <w:tcW w:w="1327" w:type="dxa"/>
            <w:shd w:val="clear" w:color="auto" w:fill="F4B083" w:themeFill="accent2" w:themeFillTint="99"/>
            <w:vAlign w:val="center"/>
          </w:tcPr>
          <w:p w14:paraId="0C4396EE" w14:textId="6DC6514D" w:rsidR="00B72127" w:rsidRDefault="00B72127" w:rsidP="00B72127">
            <w:pPr>
              <w:pStyle w:val="a3"/>
              <w:ind w:leftChars="0"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+18</w:t>
            </w:r>
          </w:p>
        </w:tc>
        <w:tc>
          <w:tcPr>
            <w:tcW w:w="992" w:type="dxa"/>
            <w:shd w:val="clear" w:color="auto" w:fill="F4B083" w:themeFill="accent2" w:themeFillTint="99"/>
            <w:vAlign w:val="center"/>
          </w:tcPr>
          <w:p w14:paraId="1801DD70" w14:textId="6C29F11A" w:rsidR="00B72127" w:rsidRDefault="00B72127" w:rsidP="00B72127">
            <w:pPr>
              <w:pStyle w:val="a3"/>
              <w:ind w:leftChars="0"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+5</w:t>
            </w:r>
          </w:p>
        </w:tc>
        <w:tc>
          <w:tcPr>
            <w:tcW w:w="993" w:type="dxa"/>
            <w:shd w:val="clear" w:color="auto" w:fill="F4B083" w:themeFill="accent2" w:themeFillTint="99"/>
            <w:vAlign w:val="center"/>
          </w:tcPr>
          <w:p w14:paraId="1A98D547" w14:textId="201375A6" w:rsidR="00B72127" w:rsidRDefault="00B72127" w:rsidP="00B72127">
            <w:pPr>
              <w:pStyle w:val="a3"/>
              <w:ind w:leftChars="0"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+10</w:t>
            </w:r>
          </w:p>
        </w:tc>
        <w:tc>
          <w:tcPr>
            <w:tcW w:w="845" w:type="dxa"/>
            <w:shd w:val="clear" w:color="auto" w:fill="F4B083" w:themeFill="accent2" w:themeFillTint="99"/>
            <w:vAlign w:val="center"/>
          </w:tcPr>
          <w:p w14:paraId="743AB21F" w14:textId="259516E1" w:rsidR="00B72127" w:rsidRDefault="00B72127" w:rsidP="00B72127">
            <w:pPr>
              <w:pStyle w:val="a3"/>
              <w:ind w:leftChars="0"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+3</w:t>
            </w:r>
          </w:p>
        </w:tc>
      </w:tr>
      <w:tr w:rsidR="00B72127" w14:paraId="4214ACEA" w14:textId="77777777" w:rsidTr="00B72127">
        <w:tc>
          <w:tcPr>
            <w:tcW w:w="1508" w:type="dxa"/>
            <w:shd w:val="clear" w:color="auto" w:fill="F4B083" w:themeFill="accent2" w:themeFillTint="99"/>
          </w:tcPr>
          <w:p w14:paraId="1726759F" w14:textId="639B8AB5" w:rsidR="00B72127" w:rsidRDefault="00B72127" w:rsidP="00B7212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+ </w:t>
            </w:r>
            <w:r>
              <w:t>E</w:t>
            </w:r>
            <w:r>
              <w:rPr>
                <w:rFonts w:hint="eastAsia"/>
              </w:rPr>
              <w:t>1</w:t>
            </w:r>
            <w:r>
              <w:t>(a &lt; b)</w:t>
            </w:r>
          </w:p>
        </w:tc>
        <w:tc>
          <w:tcPr>
            <w:tcW w:w="1327" w:type="dxa"/>
            <w:shd w:val="clear" w:color="auto" w:fill="F4B083" w:themeFill="accent2" w:themeFillTint="99"/>
            <w:vAlign w:val="center"/>
          </w:tcPr>
          <w:p w14:paraId="397B1C05" w14:textId="61251AD8" w:rsidR="00B72127" w:rsidRDefault="00B72127" w:rsidP="00B72127">
            <w:pPr>
              <w:pStyle w:val="a3"/>
              <w:ind w:leftChars="0"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+16</w:t>
            </w:r>
          </w:p>
        </w:tc>
        <w:tc>
          <w:tcPr>
            <w:tcW w:w="992" w:type="dxa"/>
            <w:shd w:val="clear" w:color="auto" w:fill="F4B083" w:themeFill="accent2" w:themeFillTint="99"/>
            <w:vAlign w:val="center"/>
          </w:tcPr>
          <w:p w14:paraId="42EEBBB1" w14:textId="6783A92F" w:rsidR="00B72127" w:rsidRDefault="00B72127" w:rsidP="00B72127">
            <w:pPr>
              <w:pStyle w:val="a3"/>
              <w:ind w:leftChars="0"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+3</w:t>
            </w:r>
          </w:p>
        </w:tc>
        <w:tc>
          <w:tcPr>
            <w:tcW w:w="993" w:type="dxa"/>
            <w:shd w:val="clear" w:color="auto" w:fill="F4B083" w:themeFill="accent2" w:themeFillTint="99"/>
            <w:vAlign w:val="center"/>
          </w:tcPr>
          <w:p w14:paraId="5BA340E7" w14:textId="40FE4C50" w:rsidR="00B72127" w:rsidRDefault="00B72127" w:rsidP="00B72127">
            <w:pPr>
              <w:pStyle w:val="a3"/>
              <w:ind w:leftChars="0"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+10</w:t>
            </w:r>
          </w:p>
        </w:tc>
        <w:tc>
          <w:tcPr>
            <w:tcW w:w="845" w:type="dxa"/>
            <w:shd w:val="clear" w:color="auto" w:fill="F4B083" w:themeFill="accent2" w:themeFillTint="99"/>
            <w:vAlign w:val="center"/>
          </w:tcPr>
          <w:p w14:paraId="20FDC253" w14:textId="76C2638A" w:rsidR="00B72127" w:rsidRDefault="00B72127" w:rsidP="00B72127">
            <w:pPr>
              <w:pStyle w:val="a3"/>
              <w:ind w:leftChars="0"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+3</w:t>
            </w:r>
          </w:p>
        </w:tc>
      </w:tr>
      <w:tr w:rsidR="00B72127" w14:paraId="42F2C1EC" w14:textId="77777777" w:rsidTr="00B72127">
        <w:tc>
          <w:tcPr>
            <w:tcW w:w="1508" w:type="dxa"/>
            <w:shd w:val="clear" w:color="auto" w:fill="F4B083" w:themeFill="accent2" w:themeFillTint="99"/>
          </w:tcPr>
          <w:p w14:paraId="4853D3B4" w14:textId="1A71941B" w:rsidR="00B72127" w:rsidRDefault="00B72127" w:rsidP="00B7212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>BG1</w:t>
            </w:r>
          </w:p>
        </w:tc>
        <w:tc>
          <w:tcPr>
            <w:tcW w:w="1327" w:type="dxa"/>
            <w:shd w:val="clear" w:color="auto" w:fill="F4B083" w:themeFill="accent2" w:themeFillTint="99"/>
            <w:vAlign w:val="center"/>
          </w:tcPr>
          <w:p w14:paraId="52ED8159" w14:textId="124B83BD" w:rsidR="00B72127" w:rsidRDefault="00B72127" w:rsidP="00B72127">
            <w:pPr>
              <w:pStyle w:val="a3"/>
              <w:ind w:leftChars="0"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+15</w:t>
            </w:r>
          </w:p>
        </w:tc>
        <w:tc>
          <w:tcPr>
            <w:tcW w:w="992" w:type="dxa"/>
            <w:shd w:val="clear" w:color="auto" w:fill="F4B083" w:themeFill="accent2" w:themeFillTint="99"/>
            <w:vAlign w:val="center"/>
          </w:tcPr>
          <w:p w14:paraId="7C880ED1" w14:textId="7609986A" w:rsidR="00B72127" w:rsidRDefault="00B72127" w:rsidP="00B72127">
            <w:pPr>
              <w:pStyle w:val="a3"/>
              <w:ind w:leftChars="0"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+4</w:t>
            </w:r>
          </w:p>
        </w:tc>
        <w:tc>
          <w:tcPr>
            <w:tcW w:w="993" w:type="dxa"/>
            <w:shd w:val="clear" w:color="auto" w:fill="F4B083" w:themeFill="accent2" w:themeFillTint="99"/>
            <w:vAlign w:val="center"/>
          </w:tcPr>
          <w:p w14:paraId="0AAD5FD1" w14:textId="69290188" w:rsidR="00B72127" w:rsidRDefault="00B72127" w:rsidP="00B72127">
            <w:pPr>
              <w:pStyle w:val="a3"/>
              <w:ind w:leftChars="0"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+9</w:t>
            </w:r>
          </w:p>
        </w:tc>
        <w:tc>
          <w:tcPr>
            <w:tcW w:w="845" w:type="dxa"/>
            <w:shd w:val="clear" w:color="auto" w:fill="F4B083" w:themeFill="accent2" w:themeFillTint="99"/>
            <w:vAlign w:val="center"/>
          </w:tcPr>
          <w:p w14:paraId="38417A04" w14:textId="652CB551" w:rsidR="00B72127" w:rsidRDefault="00B72127" w:rsidP="00B72127">
            <w:pPr>
              <w:pStyle w:val="a3"/>
              <w:ind w:leftChars="0"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+2</w:t>
            </w:r>
          </w:p>
        </w:tc>
      </w:tr>
    </w:tbl>
    <w:p w14:paraId="6672C279" w14:textId="5B9B7D96" w:rsidR="00B72127" w:rsidRDefault="00B72127" w:rsidP="00B72127">
      <w:pPr>
        <w:pStyle w:val="a3"/>
        <w:ind w:leftChars="0" w:left="1200"/>
      </w:pPr>
    </w:p>
    <w:p w14:paraId="772DD754" w14:textId="34AAAAAD" w:rsidR="00B72127" w:rsidRDefault="00B72127" w:rsidP="00B72127">
      <w:pPr>
        <w:pStyle w:val="a3"/>
        <w:ind w:leftChars="0" w:left="1200"/>
      </w:pPr>
    </w:p>
    <w:p w14:paraId="12627DC0" w14:textId="630FD20E" w:rsidR="00B72127" w:rsidRDefault="00B72127" w:rsidP="00B72127">
      <w:pPr>
        <w:pStyle w:val="a3"/>
        <w:ind w:leftChars="0" w:left="1200"/>
      </w:pPr>
    </w:p>
    <w:p w14:paraId="70FA3CC6" w14:textId="4AFA6207" w:rsidR="00B72127" w:rsidRDefault="00B72127" w:rsidP="00B72127">
      <w:pPr>
        <w:pStyle w:val="a3"/>
        <w:ind w:leftChars="0" w:left="1200"/>
      </w:pPr>
    </w:p>
    <w:p w14:paraId="028F882E" w14:textId="5767F3D3" w:rsidR="00B72127" w:rsidRDefault="00B72127" w:rsidP="00B72127">
      <w:pPr>
        <w:pStyle w:val="a3"/>
        <w:ind w:leftChars="0" w:left="1200"/>
      </w:pPr>
    </w:p>
    <w:p w14:paraId="4A01B873" w14:textId="3F0DF99B" w:rsidR="00B72127" w:rsidRDefault="00B72127" w:rsidP="00B72127">
      <w:pPr>
        <w:pStyle w:val="a3"/>
        <w:ind w:leftChars="0" w:left="1200"/>
      </w:pPr>
    </w:p>
    <w:p w14:paraId="162D8362" w14:textId="6B15F26F" w:rsidR="00B72127" w:rsidRDefault="00B72127" w:rsidP="00B72127">
      <w:pPr>
        <w:pStyle w:val="a3"/>
        <w:ind w:leftChars="0" w:left="1200"/>
      </w:pPr>
    </w:p>
    <w:p w14:paraId="44027021" w14:textId="2C9479BB" w:rsidR="00B72127" w:rsidRDefault="00B72127" w:rsidP="00B72127">
      <w:pPr>
        <w:pStyle w:val="a3"/>
        <w:ind w:leftChars="0" w:left="1200"/>
      </w:pPr>
    </w:p>
    <w:p w14:paraId="570EC94F" w14:textId="77777777" w:rsidR="00B72127" w:rsidRDefault="00B72127" w:rsidP="00B72127">
      <w:pPr>
        <w:pStyle w:val="a3"/>
        <w:ind w:leftChars="0" w:left="1200"/>
        <w:rPr>
          <w:rFonts w:hint="eastAsia"/>
        </w:rPr>
      </w:pPr>
    </w:p>
    <w:p w14:paraId="0B436B07" w14:textId="5CB435B5" w:rsidR="00B72127" w:rsidRDefault="00B72127" w:rsidP="00B72127">
      <w:pPr>
        <w:pStyle w:val="a3"/>
        <w:ind w:leftChars="0" w:left="1200"/>
      </w:pPr>
    </w:p>
    <w:p w14:paraId="087D3726" w14:textId="46B970D7" w:rsidR="00B72127" w:rsidRDefault="00B72127" w:rsidP="00B72127">
      <w:pPr>
        <w:pStyle w:val="a3"/>
        <w:ind w:leftChars="0" w:left="1200"/>
      </w:pPr>
    </w:p>
    <w:p w14:paraId="532ABF3F" w14:textId="29F7B73E" w:rsidR="00B72127" w:rsidRDefault="00B72127" w:rsidP="00B72127">
      <w:pPr>
        <w:pStyle w:val="a3"/>
        <w:ind w:leftChars="0" w:left="1200"/>
      </w:pPr>
    </w:p>
    <w:p w14:paraId="1F3D99D2" w14:textId="3D8C502D" w:rsidR="00B72127" w:rsidRDefault="00B72127" w:rsidP="00B72127">
      <w:pPr>
        <w:pStyle w:val="a3"/>
        <w:ind w:leftChars="0" w:left="1200"/>
      </w:pPr>
    </w:p>
    <w:p w14:paraId="4AECAD48" w14:textId="74C08250" w:rsidR="00B72127" w:rsidRDefault="00B72127" w:rsidP="00B72127">
      <w:pPr>
        <w:pStyle w:val="a3"/>
        <w:ind w:leftChars="0" w:left="1200"/>
      </w:pPr>
    </w:p>
    <w:p w14:paraId="18542B21" w14:textId="3B630413" w:rsidR="00B72127" w:rsidRDefault="00B72127" w:rsidP="00B72127">
      <w:pPr>
        <w:pStyle w:val="a3"/>
        <w:ind w:leftChars="0" w:left="1200"/>
      </w:pPr>
      <w:r>
        <w:rPr>
          <w:rFonts w:hint="eastAsia"/>
        </w:rPr>
        <w:t>根據上表</w:t>
      </w:r>
      <w:ins w:id="40" w:author="郭柏辰" w:date="2021-05-29T01:07:00Z">
        <w:r w:rsidR="00FE7BF1">
          <w:rPr>
            <w:rFonts w:hint="eastAsia"/>
          </w:rPr>
          <w:t>十二</w:t>
        </w:r>
      </w:ins>
      <w:r>
        <w:rPr>
          <w:rFonts w:hint="eastAsia"/>
        </w:rPr>
        <w:t>觀察，首先</w:t>
      </w:r>
      <w:proofErr w:type="gramStart"/>
      <w:r>
        <w:rPr>
          <w:rFonts w:hint="eastAsia"/>
        </w:rPr>
        <w:t>先</w:t>
      </w:r>
      <w:proofErr w:type="gramEnd"/>
      <w:r>
        <w:rPr>
          <w:rFonts w:hint="eastAsia"/>
        </w:rPr>
        <w:t>看基本量</w:t>
      </w:r>
      <w:r>
        <w:rPr>
          <w:rFonts w:hint="eastAsia"/>
        </w:rPr>
        <w:t>(</w:t>
      </w:r>
      <w:r w:rsidR="004F447A">
        <w:rPr>
          <w:rFonts w:hint="eastAsia"/>
        </w:rPr>
        <w:t>E2</w:t>
      </w:r>
      <w:r w:rsidR="004F447A">
        <w:t>)</w:t>
      </w:r>
      <w:r w:rsidR="004F447A">
        <w:rPr>
          <w:rFonts w:hint="eastAsia"/>
        </w:rPr>
        <w:t>，由於方法</w:t>
      </w:r>
      <w:r w:rsidR="004F447A">
        <w:rPr>
          <w:rFonts w:hint="eastAsia"/>
        </w:rPr>
        <w:t>A</w:t>
      </w:r>
      <w:r w:rsidR="004F447A">
        <w:rPr>
          <w:rFonts w:hint="eastAsia"/>
        </w:rPr>
        <w:t>與方法</w:t>
      </w:r>
      <w:r w:rsidR="004F447A">
        <w:rPr>
          <w:rFonts w:hint="eastAsia"/>
        </w:rPr>
        <w:t>C</w:t>
      </w:r>
      <w:r w:rsidR="004F447A">
        <w:rPr>
          <w:rFonts w:hint="eastAsia"/>
        </w:rPr>
        <w:t>皆是採用</w:t>
      </w:r>
      <w:r w:rsidR="004F447A">
        <w:rPr>
          <w:rFonts w:hint="eastAsia"/>
        </w:rPr>
        <w:t>r</w:t>
      </w:r>
      <w:r w:rsidR="004F447A">
        <w:t>ecu</w:t>
      </w:r>
      <w:r w:rsidR="00473721">
        <w:t>r</w:t>
      </w:r>
      <w:r w:rsidR="004F447A">
        <w:t>sive method</w:t>
      </w:r>
      <w:r w:rsidR="004F447A">
        <w:rPr>
          <w:rFonts w:hint="eastAsia"/>
        </w:rPr>
        <w:t>，因此我們可以看到相較於方法</w:t>
      </w:r>
      <w:r w:rsidR="004F447A">
        <w:rPr>
          <w:rFonts w:hint="eastAsia"/>
        </w:rPr>
        <w:t>B</w:t>
      </w:r>
      <w:r w:rsidR="004F447A">
        <w:rPr>
          <w:rFonts w:hint="eastAsia"/>
        </w:rPr>
        <w:t>，他們最基本都還需要進行</w:t>
      </w:r>
      <w:r w:rsidR="004F447A">
        <w:rPr>
          <w:rFonts w:hint="eastAsia"/>
        </w:rPr>
        <w:t>c</w:t>
      </w:r>
      <w:r w:rsidR="004F447A">
        <w:t>all function</w:t>
      </w:r>
      <w:r w:rsidR="004F447A">
        <w:rPr>
          <w:rFonts w:hint="eastAsia"/>
        </w:rPr>
        <w:t>以及</w:t>
      </w:r>
      <w:r w:rsidR="004F447A">
        <w:rPr>
          <w:rFonts w:hint="eastAsia"/>
        </w:rPr>
        <w:t>r</w:t>
      </w:r>
      <w:r w:rsidR="004F447A">
        <w:t>eturn</w:t>
      </w:r>
      <w:r w:rsidR="004F447A">
        <w:rPr>
          <w:rFonts w:hint="eastAsia"/>
        </w:rPr>
        <w:t>的動作，因此基本</w:t>
      </w:r>
      <w:r w:rsidR="004F447A">
        <w:rPr>
          <w:rFonts w:hint="eastAsia"/>
        </w:rPr>
        <w:t>i</w:t>
      </w:r>
      <w:r w:rsidR="004F447A">
        <w:t>nst</w:t>
      </w:r>
      <w:r w:rsidR="00473721">
        <w:rPr>
          <w:rFonts w:hint="eastAsia"/>
        </w:rPr>
        <w:t>r</w:t>
      </w:r>
      <w:r w:rsidR="004F447A">
        <w:t>uction</w:t>
      </w:r>
      <w:r w:rsidR="00473721">
        <w:t>s</w:t>
      </w:r>
      <w:r w:rsidR="004F447A">
        <w:rPr>
          <w:rFonts w:hint="eastAsia"/>
        </w:rPr>
        <w:t>比</w:t>
      </w:r>
      <w:r w:rsidR="004F447A">
        <w:rPr>
          <w:rFonts w:hint="eastAsia"/>
        </w:rPr>
        <w:t>B</w:t>
      </w:r>
      <w:r w:rsidR="004F447A">
        <w:rPr>
          <w:rFonts w:hint="eastAsia"/>
        </w:rPr>
        <w:t>還多。而同時，由於</w:t>
      </w:r>
      <w:r w:rsidR="004F447A">
        <w:rPr>
          <w:rFonts w:hint="eastAsia"/>
        </w:rPr>
        <w:t>B</w:t>
      </w:r>
      <w:r w:rsidR="004F447A">
        <w:rPr>
          <w:rFonts w:hint="eastAsia"/>
        </w:rPr>
        <w:t>不需要</w:t>
      </w:r>
      <w:r w:rsidR="004F447A">
        <w:rPr>
          <w:rFonts w:hint="eastAsia"/>
        </w:rPr>
        <w:t>c</w:t>
      </w:r>
      <w:r w:rsidR="004F447A">
        <w:t>all function</w:t>
      </w:r>
      <w:r w:rsidR="004F447A">
        <w:rPr>
          <w:rFonts w:hint="eastAsia"/>
        </w:rPr>
        <w:t>，因此在此可以以省下不需要使用的</w:t>
      </w:r>
      <w:r w:rsidR="004F447A">
        <w:t>J-type instruction</w:t>
      </w:r>
      <w:r w:rsidR="004F447A">
        <w:rPr>
          <w:rFonts w:hint="eastAsia"/>
        </w:rPr>
        <w:t>，因此</w:t>
      </w:r>
      <w:r w:rsidR="004F447A">
        <w:rPr>
          <w:rFonts w:hint="eastAsia"/>
        </w:rPr>
        <w:t>B</w:t>
      </w:r>
      <w:r w:rsidR="004F447A">
        <w:rPr>
          <w:rFonts w:hint="eastAsia"/>
        </w:rPr>
        <w:t>方法沒有</w:t>
      </w:r>
      <w:r w:rsidR="004F447A">
        <w:rPr>
          <w:rFonts w:hint="eastAsia"/>
        </w:rPr>
        <w:t>J-</w:t>
      </w:r>
      <w:r w:rsidR="004F447A">
        <w:t>type</w:t>
      </w:r>
      <w:r w:rsidR="004F447A">
        <w:rPr>
          <w:rFonts w:hint="eastAsia"/>
        </w:rPr>
        <w:t>。</w:t>
      </w:r>
    </w:p>
    <w:p w14:paraId="070A9E67" w14:textId="64EBE288" w:rsidR="004F447A" w:rsidRDefault="004F447A" w:rsidP="004F447A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>再來我們看到每增加</w:t>
      </w:r>
      <w:r>
        <w:rPr>
          <w:rFonts w:hint="eastAsia"/>
        </w:rPr>
        <w:t>1</w:t>
      </w:r>
      <w:r>
        <w:rPr>
          <w:rFonts w:hint="eastAsia"/>
        </w:rPr>
        <w:t>級的</w:t>
      </w:r>
      <w:r>
        <w:rPr>
          <w:rFonts w:hint="eastAsia"/>
        </w:rPr>
        <w:t>i</w:t>
      </w:r>
      <w:r>
        <w:t>nstruction</w:t>
      </w:r>
      <w:r>
        <w:rPr>
          <w:rFonts w:hint="eastAsia"/>
        </w:rPr>
        <w:t>增加數量。我們可以看到明顯的比較，</w:t>
      </w:r>
      <w:r>
        <w:rPr>
          <w:rFonts w:hint="eastAsia"/>
        </w:rPr>
        <w:t>C&gt;A&gt;B</w:t>
      </w:r>
      <w:r>
        <w:rPr>
          <w:rFonts w:hint="eastAsia"/>
        </w:rPr>
        <w:t>。用</w:t>
      </w:r>
      <w:r>
        <w:rPr>
          <w:rFonts w:hint="eastAsia"/>
        </w:rPr>
        <w:t>i</w:t>
      </w:r>
      <w:r>
        <w:t>terative</w:t>
      </w:r>
      <w:r>
        <w:rPr>
          <w:rFonts w:hint="eastAsia"/>
        </w:rPr>
        <w:t>所增加的</w:t>
      </w:r>
      <w:r>
        <w:rPr>
          <w:rFonts w:hint="eastAsia"/>
        </w:rPr>
        <w:t>i</w:t>
      </w:r>
      <w:r>
        <w:t>nstruction</w:t>
      </w:r>
      <w:r>
        <w:rPr>
          <w:rFonts w:hint="eastAsia"/>
        </w:rPr>
        <w:t>量自然最少，而使用</w:t>
      </w:r>
      <w:r>
        <w:rPr>
          <w:rFonts w:hint="eastAsia"/>
        </w:rPr>
        <w:t>r</w:t>
      </w:r>
      <w:r>
        <w:t>ecursive</w:t>
      </w:r>
      <w:r>
        <w:rPr>
          <w:rFonts w:hint="eastAsia"/>
        </w:rPr>
        <w:t>的會較多，由於方法</w:t>
      </w:r>
      <w:r>
        <w:rPr>
          <w:rFonts w:hint="eastAsia"/>
        </w:rPr>
        <w:t>C</w:t>
      </w:r>
      <w:r>
        <w:rPr>
          <w:rFonts w:hint="eastAsia"/>
        </w:rPr>
        <w:t>的判斷條件多，因此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t>nstruction</w:t>
      </w:r>
      <w:r>
        <w:rPr>
          <w:rFonts w:hint="eastAsia"/>
        </w:rPr>
        <w:t>增加量最多。</w:t>
      </w:r>
    </w:p>
    <w:p w14:paraId="1B55CFA4" w14:textId="77777777" w:rsidR="00B72127" w:rsidRDefault="00B72127" w:rsidP="00B72127">
      <w:pPr>
        <w:pStyle w:val="a3"/>
        <w:ind w:leftChars="0" w:left="1200"/>
        <w:rPr>
          <w:rFonts w:hint="eastAsia"/>
        </w:rPr>
      </w:pPr>
    </w:p>
    <w:p w14:paraId="6D297D7C" w14:textId="5BAD6E88" w:rsidR="00B72127" w:rsidRDefault="00B72127" w:rsidP="00B7212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C</w:t>
      </w:r>
      <w:r>
        <w:t>ode size</w:t>
      </w:r>
    </w:p>
    <w:p w14:paraId="27763A77" w14:textId="79CBFF6F" w:rsidR="000263BA" w:rsidRDefault="000263BA" w:rsidP="000263BA">
      <w:pPr>
        <w:pStyle w:val="a3"/>
        <w:ind w:leftChars="0" w:left="1200"/>
      </w:pPr>
      <w:r>
        <w:rPr>
          <w:rFonts w:hint="eastAsia"/>
        </w:rPr>
        <w:t>Co</w:t>
      </w:r>
      <w:r>
        <w:t>de size</w:t>
      </w:r>
      <w:r>
        <w:rPr>
          <w:rFonts w:hint="eastAsia"/>
        </w:rPr>
        <w:t>以方法</w:t>
      </w:r>
      <w:r>
        <w:rPr>
          <w:rFonts w:hint="eastAsia"/>
        </w:rPr>
        <w:t>B</w:t>
      </w:r>
      <w:r>
        <w:rPr>
          <w:rFonts w:hint="eastAsia"/>
        </w:rPr>
        <w:t>為最小</w:t>
      </w:r>
      <w:r>
        <w:rPr>
          <w:rFonts w:hint="eastAsia"/>
        </w:rPr>
        <w:t>(2</w:t>
      </w:r>
      <w:r>
        <w:t>2 words)</w:t>
      </w:r>
      <w:r>
        <w:rPr>
          <w:rFonts w:hint="eastAsia"/>
        </w:rPr>
        <w:t>，</w:t>
      </w:r>
      <w:r>
        <w:rPr>
          <w:rFonts w:hint="eastAsia"/>
        </w:rPr>
        <w:t>方法</w:t>
      </w:r>
      <w:r>
        <w:t>A</w:t>
      </w:r>
      <w:r>
        <w:rPr>
          <w:rFonts w:hint="eastAsia"/>
        </w:rPr>
        <w:t>為其次</w:t>
      </w:r>
      <w:r>
        <w:rPr>
          <w:rFonts w:hint="eastAsia"/>
        </w:rPr>
        <w:t>(</w:t>
      </w:r>
      <w:r>
        <w:t>33</w:t>
      </w:r>
      <w:r>
        <w:rPr>
          <w:rFonts w:hint="eastAsia"/>
        </w:rPr>
        <w:t xml:space="preserve"> w</w:t>
      </w:r>
      <w:r>
        <w:t>ords)</w:t>
      </w:r>
      <w:r>
        <w:rPr>
          <w:rFonts w:hint="eastAsia"/>
        </w:rPr>
        <w:t>，以</w:t>
      </w:r>
      <w:r>
        <w:rPr>
          <w:rFonts w:hint="eastAsia"/>
        </w:rPr>
        <w:t>方法</w:t>
      </w:r>
      <w:r>
        <w:rPr>
          <w:rFonts w:hint="eastAsia"/>
        </w:rPr>
        <w:t>C</w:t>
      </w:r>
      <w:r>
        <w:rPr>
          <w:rFonts w:hint="eastAsia"/>
        </w:rPr>
        <w:t>為最大</w:t>
      </w:r>
      <w:r>
        <w:rPr>
          <w:rFonts w:hint="eastAsia"/>
        </w:rPr>
        <w:t>(</w:t>
      </w:r>
      <w:r>
        <w:t>49 words)</w:t>
      </w:r>
      <w:r>
        <w:rPr>
          <w:rFonts w:hint="eastAsia"/>
        </w:rPr>
        <w:t>，在撰寫程式時，有稍微針對重複性的指令進行合併，在一些速度上與</w:t>
      </w:r>
      <w:r>
        <w:rPr>
          <w:rFonts w:hint="eastAsia"/>
        </w:rPr>
        <w:t>s</w:t>
      </w:r>
      <w:r>
        <w:t>ize</w:t>
      </w:r>
      <w:r>
        <w:rPr>
          <w:rFonts w:hint="eastAsia"/>
        </w:rPr>
        <w:t>做取捨。</w:t>
      </w:r>
    </w:p>
    <w:p w14:paraId="221334E5" w14:textId="77777777" w:rsidR="000263BA" w:rsidRDefault="000263BA" w:rsidP="000263BA">
      <w:pPr>
        <w:pStyle w:val="a3"/>
        <w:ind w:leftChars="0" w:left="1200"/>
        <w:rPr>
          <w:rFonts w:hint="eastAsia"/>
        </w:rPr>
      </w:pPr>
    </w:p>
    <w:p w14:paraId="0DB18AA0" w14:textId="485E7577" w:rsidR="00B72127" w:rsidRDefault="00B72127" w:rsidP="00B7212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C</w:t>
      </w:r>
      <w:r>
        <w:t>omplexity</w:t>
      </w:r>
    </w:p>
    <w:p w14:paraId="2CDA2E3A" w14:textId="4C15723B" w:rsidR="00B72127" w:rsidRDefault="004F447A" w:rsidP="000263BA">
      <w:pPr>
        <w:pStyle w:val="a3"/>
        <w:ind w:leftChars="0" w:left="1200"/>
      </w:pPr>
      <w:r>
        <w:t>Code</w:t>
      </w:r>
      <w:r>
        <w:rPr>
          <w:rFonts w:hint="eastAsia"/>
        </w:rPr>
        <w:t>複雜度以方法</w:t>
      </w:r>
      <w:r>
        <w:rPr>
          <w:rFonts w:hint="eastAsia"/>
        </w:rPr>
        <w:t>B</w:t>
      </w:r>
      <w:r>
        <w:rPr>
          <w:rFonts w:hint="eastAsia"/>
        </w:rPr>
        <w:t>最為簡單，方法</w:t>
      </w:r>
      <w:r>
        <w:rPr>
          <w:rFonts w:hint="eastAsia"/>
        </w:rPr>
        <w:t>A</w:t>
      </w:r>
      <w:r>
        <w:rPr>
          <w:rFonts w:hint="eastAsia"/>
        </w:rPr>
        <w:t>其次，方法</w:t>
      </w:r>
      <w:r>
        <w:rPr>
          <w:rFonts w:hint="eastAsia"/>
        </w:rPr>
        <w:t>C</w:t>
      </w:r>
      <w:r>
        <w:rPr>
          <w:rFonts w:hint="eastAsia"/>
        </w:rPr>
        <w:t>最為複雜。而以數字收斂程度來說方法</w:t>
      </w:r>
      <w:r>
        <w:rPr>
          <w:rFonts w:hint="eastAsia"/>
        </w:rPr>
        <w:t>C</w:t>
      </w:r>
      <w:r>
        <w:rPr>
          <w:rFonts w:hint="eastAsia"/>
        </w:rPr>
        <w:t>是收斂最快的</w:t>
      </w:r>
      <w:r w:rsidR="000263BA">
        <w:rPr>
          <w:rFonts w:hint="eastAsia"/>
        </w:rPr>
        <w:t>，而以方法</w:t>
      </w:r>
      <w:r w:rsidR="000263BA">
        <w:t>B</w:t>
      </w:r>
      <w:r w:rsidR="000263BA">
        <w:rPr>
          <w:rFonts w:hint="eastAsia"/>
        </w:rPr>
        <w:t>和方法</w:t>
      </w:r>
      <w:r w:rsidR="000263BA">
        <w:rPr>
          <w:rFonts w:hint="eastAsia"/>
        </w:rPr>
        <w:t>A</w:t>
      </w:r>
      <w:r w:rsidR="000263BA">
        <w:rPr>
          <w:rFonts w:hint="eastAsia"/>
        </w:rPr>
        <w:t>是差不多的收斂速度，奇收斂速度定義是我們所需要運算的級數。</w:t>
      </w:r>
    </w:p>
    <w:p w14:paraId="6DCC14D4" w14:textId="77777777" w:rsidR="00F76DD5" w:rsidRDefault="00F76DD5" w:rsidP="000263BA">
      <w:pPr>
        <w:pStyle w:val="a3"/>
        <w:ind w:leftChars="0" w:left="1200"/>
        <w:rPr>
          <w:rFonts w:hint="eastAsia"/>
        </w:rPr>
      </w:pPr>
    </w:p>
    <w:p w14:paraId="6DA27DB9" w14:textId="0BBFC0F8" w:rsidR="002B037F" w:rsidRDefault="002B037F" w:rsidP="002B037F">
      <w:pPr>
        <w:pStyle w:val="a3"/>
        <w:numPr>
          <w:ilvl w:val="0"/>
          <w:numId w:val="9"/>
        </w:numPr>
        <w:ind w:leftChars="0"/>
      </w:pPr>
      <w:r>
        <w:t xml:space="preserve">Compare Part. </w:t>
      </w:r>
      <w:proofErr w:type="gramStart"/>
      <w:r>
        <w:t>A and</w:t>
      </w:r>
      <w:proofErr w:type="gramEnd"/>
      <w:r>
        <w:t xml:space="preserve"> Part. B</w:t>
      </w:r>
    </w:p>
    <w:p w14:paraId="565AB206" w14:textId="34F8B729" w:rsidR="000263BA" w:rsidRDefault="000263BA" w:rsidP="000263BA">
      <w:pPr>
        <w:pStyle w:val="a3"/>
        <w:ind w:leftChars="0" w:left="840"/>
      </w:pPr>
      <w:r>
        <w:rPr>
          <w:rFonts w:hint="eastAsia"/>
        </w:rPr>
        <w:t>我們先根據上表</w:t>
      </w:r>
      <w:ins w:id="41" w:author="郭柏辰" w:date="2021-05-29T01:08:00Z">
        <w:r w:rsidR="00FE7BF1">
          <w:rPr>
            <w:rFonts w:hint="eastAsia"/>
          </w:rPr>
          <w:t>十二</w:t>
        </w:r>
      </w:ins>
      <w:r>
        <w:rPr>
          <w:rFonts w:hint="eastAsia"/>
        </w:rPr>
        <w:t>不同方法的各</w:t>
      </w:r>
      <w:r>
        <w:rPr>
          <w:rFonts w:hint="eastAsia"/>
        </w:rPr>
        <w:t>s</w:t>
      </w:r>
      <w:r>
        <w:t>tate p</w:t>
      </w:r>
      <w:r>
        <w:rPr>
          <w:rFonts w:hint="eastAsia"/>
        </w:rPr>
        <w:t>a</w:t>
      </w:r>
      <w:r>
        <w:t>th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t>nstruction</w:t>
      </w:r>
      <w:r>
        <w:rPr>
          <w:rFonts w:hint="eastAsia"/>
        </w:rPr>
        <w:t>數量</w:t>
      </w:r>
      <w:r>
        <w:rPr>
          <w:rFonts w:hint="eastAsia"/>
        </w:rPr>
        <w:t>來做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的比較差異，</w:t>
      </w:r>
      <w:r>
        <w:rPr>
          <w:rFonts w:hint="eastAsia"/>
        </w:rPr>
        <w:t>A</w:t>
      </w:r>
      <w:r>
        <w:rPr>
          <w:rFonts w:hint="eastAsia"/>
        </w:rPr>
        <w:t>與</w:t>
      </w:r>
      <w:r>
        <w:rPr>
          <w:rFonts w:hint="eastAsia"/>
        </w:rPr>
        <w:t>B</w:t>
      </w:r>
      <w:r>
        <w:rPr>
          <w:rFonts w:hint="eastAsia"/>
        </w:rPr>
        <w:t>唯一不同的地方在於是呼叫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>來做運算或是直接相減。我們可以</w:t>
      </w:r>
      <w:r>
        <w:rPr>
          <w:rFonts w:hint="eastAsia"/>
        </w:rPr>
        <w:lastRenderedPageBreak/>
        <w:t>看到方法</w:t>
      </w:r>
      <w:r>
        <w:rPr>
          <w:rFonts w:hint="eastAsia"/>
        </w:rPr>
        <w:t>A</w:t>
      </w:r>
      <w:r>
        <w:rPr>
          <w:rFonts w:hint="eastAsia"/>
        </w:rPr>
        <w:t>在每一級需要多做的事情為</w:t>
      </w:r>
      <w:proofErr w:type="gramStart"/>
      <w:r>
        <w:t>’</w:t>
      </w:r>
      <w:proofErr w:type="gramEnd"/>
      <w:r>
        <w:t>j</w:t>
      </w:r>
      <w:proofErr w:type="gramStart"/>
      <w:r>
        <w:t>’</w:t>
      </w:r>
      <w:proofErr w:type="gramEnd"/>
      <w:r>
        <w:rPr>
          <w:rFonts w:hint="eastAsia"/>
        </w:rPr>
        <w:t>、</w:t>
      </w:r>
      <w:proofErr w:type="gramStart"/>
      <w:r>
        <w:t>’</w:t>
      </w:r>
      <w:proofErr w:type="gramEnd"/>
      <w:r>
        <w:t>lw</w:t>
      </w:r>
      <w:proofErr w:type="gramStart"/>
      <w:r>
        <w:t>’</w:t>
      </w:r>
      <w:proofErr w:type="gramEnd"/>
      <w:r>
        <w:rPr>
          <w:rFonts w:hint="eastAsia"/>
        </w:rPr>
        <w:t>、</w:t>
      </w:r>
      <w:proofErr w:type="gramStart"/>
      <w:r>
        <w:t>’</w:t>
      </w:r>
      <w:proofErr w:type="gramEnd"/>
      <w:r>
        <w:t>sw</w:t>
      </w:r>
      <w:proofErr w:type="gramStart"/>
      <w:r>
        <w:t>’</w:t>
      </w:r>
      <w:proofErr w:type="gramEnd"/>
      <w:r>
        <w:rPr>
          <w:rFonts w:hint="eastAsia"/>
        </w:rPr>
        <w:t>、</w:t>
      </w:r>
      <w:proofErr w:type="gramStart"/>
      <w:r>
        <w:t>’</w:t>
      </w:r>
      <w:proofErr w:type="gramEnd"/>
      <w:r>
        <w:t>addi</w:t>
      </w:r>
      <w:proofErr w:type="gramStart"/>
      <w:r>
        <w:t>’</w:t>
      </w:r>
      <w:proofErr w:type="gramEnd"/>
      <w:r>
        <w:rPr>
          <w:rFonts w:hint="eastAsia"/>
        </w:rPr>
        <w:t>、</w:t>
      </w:r>
      <w:proofErr w:type="gramStart"/>
      <w:r>
        <w:t>’</w:t>
      </w:r>
      <w:proofErr w:type="gramEnd"/>
      <w:r>
        <w:t>addu</w:t>
      </w:r>
      <w:proofErr w:type="gramStart"/>
      <w:r>
        <w:t>’</w:t>
      </w:r>
      <w:proofErr w:type="gramEnd"/>
      <w:r>
        <w:t>(move</w:t>
      </w:r>
      <w:r>
        <w:rPr>
          <w:rFonts w:hint="eastAsia"/>
        </w:rPr>
        <w:t>)</w:t>
      </w:r>
      <w:r>
        <w:rPr>
          <w:rFonts w:hint="eastAsia"/>
        </w:rPr>
        <w:t>。以上所需</w:t>
      </w:r>
      <w:r w:rsidR="00F76DD5">
        <w:rPr>
          <w:rFonts w:hint="eastAsia"/>
        </w:rPr>
        <w:t>因此如下表，我們也可以看到</w:t>
      </w:r>
      <w:r w:rsidR="00F76DD5">
        <w:rPr>
          <w:rFonts w:hint="eastAsia"/>
        </w:rPr>
        <w:t>ALU</w:t>
      </w:r>
      <w:r w:rsidR="00F76DD5">
        <w:rPr>
          <w:rFonts w:hint="eastAsia"/>
        </w:rPr>
        <w:t>、</w:t>
      </w:r>
      <w:r w:rsidR="00F76DD5">
        <w:rPr>
          <w:rFonts w:hint="eastAsia"/>
        </w:rPr>
        <w:t>j</w:t>
      </w:r>
      <w:r w:rsidR="00F76DD5">
        <w:t>ump</w:t>
      </w:r>
      <w:r w:rsidR="00F76DD5">
        <w:rPr>
          <w:rFonts w:hint="eastAsia"/>
        </w:rPr>
        <w:t>數量以及</w:t>
      </w:r>
      <w:r w:rsidR="00F76DD5">
        <w:rPr>
          <w:rFonts w:hint="eastAsia"/>
        </w:rPr>
        <w:t>b</w:t>
      </w:r>
      <w:r w:rsidR="00F76DD5">
        <w:t>ranch</w:t>
      </w:r>
      <w:r w:rsidR="00F76DD5">
        <w:rPr>
          <w:rFonts w:hint="eastAsia"/>
        </w:rPr>
        <w:t>都會多，而</w:t>
      </w:r>
      <w:r w:rsidR="00F76DD5">
        <w:rPr>
          <w:rFonts w:hint="eastAsia"/>
        </w:rPr>
        <w:t>m</w:t>
      </w:r>
      <w:r w:rsidR="00F76DD5">
        <w:t>emory</w:t>
      </w:r>
      <w:r w:rsidR="00F76DD5">
        <w:rPr>
          <w:rFonts w:hint="eastAsia"/>
        </w:rPr>
        <w:t>剛好一</w:t>
      </w:r>
      <w:r w:rsidR="0028422E">
        <w:rPr>
          <w:rFonts w:hint="eastAsia"/>
        </w:rPr>
        <w:t>個</w:t>
      </w:r>
      <w:r w:rsidR="00F76DD5">
        <w:rPr>
          <w:rFonts w:hint="eastAsia"/>
        </w:rPr>
        <w:t>load</w:t>
      </w:r>
      <w:r w:rsidR="00F76DD5">
        <w:rPr>
          <w:rFonts w:hint="eastAsia"/>
        </w:rPr>
        <w:t>、一</w:t>
      </w:r>
      <w:r w:rsidR="0028422E">
        <w:rPr>
          <w:rFonts w:hint="eastAsia"/>
        </w:rPr>
        <w:t>個</w:t>
      </w:r>
      <w:r w:rsidR="00F76DD5">
        <w:rPr>
          <w:rFonts w:hint="eastAsia"/>
        </w:rPr>
        <w:t>save</w:t>
      </w:r>
      <w:r w:rsidR="00F76DD5">
        <w:rPr>
          <w:rFonts w:hint="eastAsia"/>
        </w:rPr>
        <w:t>，會多</w:t>
      </w:r>
      <w:r w:rsidR="00F76DD5">
        <w:rPr>
          <w:rFonts w:hint="eastAsia"/>
        </w:rPr>
        <w:t>2</w:t>
      </w:r>
      <w:r w:rsidR="00F76DD5">
        <w:rPr>
          <w:rFonts w:hint="eastAsia"/>
        </w:rPr>
        <w:t>個</w:t>
      </w:r>
      <w:r w:rsidR="007C3236">
        <w:rPr>
          <w:rFonts w:hint="eastAsia"/>
        </w:rPr>
        <w:t>m</w:t>
      </w:r>
      <w:r w:rsidR="007C3236">
        <w:t>emory</w:t>
      </w:r>
      <w:ins w:id="42" w:author="郭柏辰" w:date="2021-05-29T01:08:00Z">
        <w:r w:rsidR="00FE7BF1">
          <w:rPr>
            <w:rFonts w:hint="eastAsia"/>
          </w:rPr>
          <w:t>，如下表十三</w:t>
        </w:r>
      </w:ins>
      <w:r w:rsidR="00F76DD5">
        <w:rPr>
          <w:rFonts w:hint="eastAsia"/>
        </w:rPr>
        <w:t>。</w:t>
      </w:r>
    </w:p>
    <w:p w14:paraId="5D70D12C" w14:textId="77777777" w:rsidR="00F76DD5" w:rsidRDefault="00F76DD5" w:rsidP="000263BA">
      <w:pPr>
        <w:pStyle w:val="a3"/>
        <w:ind w:leftChars="0" w:left="840"/>
        <w:rPr>
          <w:rFonts w:hint="eastAsia"/>
        </w:rPr>
      </w:pPr>
    </w:p>
    <w:p w14:paraId="0C53FAA9" w14:textId="04725B92" w:rsidR="000263BA" w:rsidRDefault="00F76DD5" w:rsidP="000263BA">
      <w:pPr>
        <w:pStyle w:val="a3"/>
        <w:ind w:leftChars="0" w:left="840"/>
      </w:pPr>
      <w:r>
        <w:rPr>
          <w:rFonts w:hint="eastAsia"/>
        </w:rPr>
        <w:t>表</w:t>
      </w:r>
      <w:ins w:id="43" w:author="郭柏辰" w:date="2021-05-29T01:08:00Z">
        <w:r w:rsidR="00FE7BF1">
          <w:rPr>
            <w:rFonts w:hint="eastAsia"/>
          </w:rPr>
          <w:t>十三</w:t>
        </w:r>
      </w:ins>
      <w:r>
        <w:rPr>
          <w:rFonts w:hint="eastAsia"/>
        </w:rPr>
        <w:t>、比較方法</w:t>
      </w:r>
      <w:r>
        <w:rPr>
          <w:rFonts w:hint="eastAsia"/>
        </w:rPr>
        <w:t>A</w:t>
      </w:r>
      <w:r>
        <w:rPr>
          <w:rFonts w:hint="eastAsia"/>
        </w:rPr>
        <w:t>、方法</w:t>
      </w:r>
      <w:r>
        <w:rPr>
          <w:rFonts w:hint="eastAsia"/>
        </w:rPr>
        <w:t>B</w:t>
      </w:r>
      <w:r>
        <w:rPr>
          <w:rFonts w:hint="eastAsia"/>
        </w:rPr>
        <w:t>的各種分布。</w:t>
      </w:r>
    </w:p>
    <w:tbl>
      <w:tblPr>
        <w:tblStyle w:val="a5"/>
        <w:tblW w:w="6099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1508"/>
        <w:gridCol w:w="759"/>
        <w:gridCol w:w="851"/>
        <w:gridCol w:w="992"/>
        <w:gridCol w:w="1133"/>
        <w:gridCol w:w="856"/>
      </w:tblGrid>
      <w:tr w:rsidR="000263BA" w14:paraId="24E3E201" w14:textId="77777777" w:rsidTr="00480F32">
        <w:tc>
          <w:tcPr>
            <w:tcW w:w="1508" w:type="dxa"/>
            <w:shd w:val="clear" w:color="auto" w:fill="8EAADB" w:themeFill="accent1" w:themeFillTint="99"/>
          </w:tcPr>
          <w:p w14:paraId="3554ED4A" w14:textId="77777777" w:rsidR="000263BA" w:rsidRDefault="000263BA" w:rsidP="00480F3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>
              <w:t>ituation</w:t>
            </w:r>
          </w:p>
        </w:tc>
        <w:tc>
          <w:tcPr>
            <w:tcW w:w="759" w:type="dxa"/>
            <w:shd w:val="clear" w:color="auto" w:fill="8EAADB" w:themeFill="accent1" w:themeFillTint="99"/>
            <w:vAlign w:val="center"/>
          </w:tcPr>
          <w:p w14:paraId="161FF4D2" w14:textId="77777777" w:rsidR="000263BA" w:rsidRDefault="000263BA" w:rsidP="00480F3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ALU</w:t>
            </w:r>
          </w:p>
          <w:p w14:paraId="62FFD3F5" w14:textId="77777777" w:rsidR="000263BA" w:rsidRDefault="000263BA" w:rsidP="00480F32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(#)</w:t>
            </w:r>
          </w:p>
        </w:tc>
        <w:tc>
          <w:tcPr>
            <w:tcW w:w="851" w:type="dxa"/>
            <w:shd w:val="clear" w:color="auto" w:fill="8EAADB" w:themeFill="accent1" w:themeFillTint="99"/>
            <w:vAlign w:val="center"/>
          </w:tcPr>
          <w:p w14:paraId="0B735CA3" w14:textId="77777777" w:rsidR="000263BA" w:rsidRDefault="000263BA" w:rsidP="00480F32">
            <w:pPr>
              <w:pStyle w:val="a3"/>
              <w:ind w:leftChars="0" w:left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Jump</w:t>
            </w:r>
          </w:p>
          <w:p w14:paraId="63B58BA4" w14:textId="77777777" w:rsidR="000263BA" w:rsidRDefault="000263BA" w:rsidP="00480F32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(#)</w:t>
            </w:r>
          </w:p>
        </w:tc>
        <w:tc>
          <w:tcPr>
            <w:tcW w:w="992" w:type="dxa"/>
            <w:shd w:val="clear" w:color="auto" w:fill="8EAADB" w:themeFill="accent1" w:themeFillTint="99"/>
            <w:vAlign w:val="center"/>
          </w:tcPr>
          <w:p w14:paraId="46BAF5C8" w14:textId="77777777" w:rsidR="000263BA" w:rsidRDefault="000263BA" w:rsidP="00480F3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Branch</w:t>
            </w:r>
          </w:p>
          <w:p w14:paraId="0D73E661" w14:textId="77777777" w:rsidR="000263BA" w:rsidRDefault="000263BA" w:rsidP="00480F32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(#)</w:t>
            </w:r>
          </w:p>
        </w:tc>
        <w:tc>
          <w:tcPr>
            <w:tcW w:w="1133" w:type="dxa"/>
            <w:shd w:val="clear" w:color="auto" w:fill="8EAADB" w:themeFill="accent1" w:themeFillTint="99"/>
            <w:vAlign w:val="center"/>
          </w:tcPr>
          <w:p w14:paraId="3259E038" w14:textId="77777777" w:rsidR="000263BA" w:rsidRDefault="000263BA" w:rsidP="00480F32">
            <w:pPr>
              <w:pStyle w:val="a3"/>
              <w:ind w:leftChars="0" w:left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Memory</w:t>
            </w:r>
          </w:p>
          <w:p w14:paraId="3CFB9B09" w14:textId="77777777" w:rsidR="000263BA" w:rsidRDefault="000263BA" w:rsidP="00480F32">
            <w:pPr>
              <w:pStyle w:val="a3"/>
              <w:ind w:leftChars="0" w:left="0"/>
              <w:jc w:val="center"/>
            </w:pPr>
            <w:r>
              <w:rPr>
                <w:rFonts w:hint="eastAsia"/>
                <w:color w:val="000000"/>
              </w:rPr>
              <w:t>(#)</w:t>
            </w:r>
          </w:p>
        </w:tc>
        <w:tc>
          <w:tcPr>
            <w:tcW w:w="856" w:type="dxa"/>
            <w:shd w:val="clear" w:color="auto" w:fill="8EAADB" w:themeFill="accent1" w:themeFillTint="99"/>
            <w:vAlign w:val="center"/>
          </w:tcPr>
          <w:p w14:paraId="1B77882E" w14:textId="77777777" w:rsidR="000263BA" w:rsidRDefault="000263BA" w:rsidP="00480F32">
            <w:pPr>
              <w:pStyle w:val="a3"/>
              <w:ind w:leftChars="0" w:left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Other</w:t>
            </w:r>
          </w:p>
          <w:p w14:paraId="53B0135E" w14:textId="77777777" w:rsidR="000263BA" w:rsidRDefault="000263BA" w:rsidP="00480F3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(#)</w:t>
            </w:r>
          </w:p>
        </w:tc>
      </w:tr>
      <w:tr w:rsidR="000263BA" w14:paraId="30A6DBE8" w14:textId="77777777" w:rsidTr="000263BA">
        <w:tc>
          <w:tcPr>
            <w:tcW w:w="1508" w:type="dxa"/>
            <w:shd w:val="clear" w:color="auto" w:fill="FFE599" w:themeFill="accent4" w:themeFillTint="66"/>
          </w:tcPr>
          <w:p w14:paraId="36CA30D4" w14:textId="472C2908" w:rsidR="000263BA" w:rsidRDefault="000263BA" w:rsidP="000263BA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+ </w:t>
            </w:r>
            <w:r>
              <w:t>E</w:t>
            </w:r>
            <w:r>
              <w:rPr>
                <w:rFonts w:hint="eastAsia"/>
              </w:rPr>
              <w:t>1</w:t>
            </w:r>
            <w:r>
              <w:t>(a &gt; b)</w:t>
            </w:r>
          </w:p>
        </w:tc>
        <w:tc>
          <w:tcPr>
            <w:tcW w:w="759" w:type="dxa"/>
            <w:shd w:val="clear" w:color="auto" w:fill="FFE599" w:themeFill="accent4" w:themeFillTint="66"/>
            <w:vAlign w:val="center"/>
          </w:tcPr>
          <w:p w14:paraId="05BFFD2D" w14:textId="042EEC48" w:rsidR="000263BA" w:rsidRDefault="000263BA" w:rsidP="000263BA">
            <w:pPr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+5</w:t>
            </w:r>
          </w:p>
        </w:tc>
        <w:tc>
          <w:tcPr>
            <w:tcW w:w="851" w:type="dxa"/>
            <w:shd w:val="clear" w:color="auto" w:fill="FFE599" w:themeFill="accent4" w:themeFillTint="66"/>
            <w:vAlign w:val="center"/>
          </w:tcPr>
          <w:p w14:paraId="316057C1" w14:textId="172B2781" w:rsidR="000263BA" w:rsidRDefault="000263BA" w:rsidP="000263BA">
            <w:pPr>
              <w:pStyle w:val="a3"/>
              <w:ind w:leftChars="0" w:left="0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+3</w:t>
            </w:r>
          </w:p>
        </w:tc>
        <w:tc>
          <w:tcPr>
            <w:tcW w:w="992" w:type="dxa"/>
            <w:shd w:val="clear" w:color="auto" w:fill="FFE599" w:themeFill="accent4" w:themeFillTint="66"/>
            <w:vAlign w:val="center"/>
          </w:tcPr>
          <w:p w14:paraId="581347A0" w14:textId="6D972CD1" w:rsidR="000263BA" w:rsidRDefault="000263BA" w:rsidP="000263BA">
            <w:pPr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+2</w:t>
            </w:r>
          </w:p>
        </w:tc>
        <w:tc>
          <w:tcPr>
            <w:tcW w:w="1133" w:type="dxa"/>
            <w:shd w:val="clear" w:color="auto" w:fill="FFE599" w:themeFill="accent4" w:themeFillTint="66"/>
            <w:vAlign w:val="center"/>
          </w:tcPr>
          <w:p w14:paraId="76AFAE06" w14:textId="5B9F4D87" w:rsidR="000263BA" w:rsidRDefault="000263BA" w:rsidP="000263BA">
            <w:pPr>
              <w:pStyle w:val="a3"/>
              <w:ind w:leftChars="0" w:left="0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+2</w:t>
            </w:r>
          </w:p>
        </w:tc>
        <w:tc>
          <w:tcPr>
            <w:tcW w:w="856" w:type="dxa"/>
            <w:shd w:val="clear" w:color="auto" w:fill="FFE599" w:themeFill="accent4" w:themeFillTint="66"/>
            <w:vAlign w:val="center"/>
          </w:tcPr>
          <w:p w14:paraId="4CB40168" w14:textId="096E1AC6" w:rsidR="000263BA" w:rsidRDefault="000263BA" w:rsidP="000263BA">
            <w:pPr>
              <w:pStyle w:val="a3"/>
              <w:ind w:leftChars="0" w:left="0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+1</w:t>
            </w:r>
          </w:p>
        </w:tc>
      </w:tr>
      <w:tr w:rsidR="000263BA" w14:paraId="32FA8B12" w14:textId="77777777" w:rsidTr="000263BA">
        <w:tc>
          <w:tcPr>
            <w:tcW w:w="1508" w:type="dxa"/>
            <w:shd w:val="clear" w:color="auto" w:fill="FFE599" w:themeFill="accent4" w:themeFillTint="66"/>
          </w:tcPr>
          <w:p w14:paraId="1232F866" w14:textId="6005D287" w:rsidR="000263BA" w:rsidRDefault="000263BA" w:rsidP="000263BA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+ </w:t>
            </w:r>
            <w:r>
              <w:t>E</w:t>
            </w:r>
            <w:r>
              <w:rPr>
                <w:rFonts w:hint="eastAsia"/>
              </w:rPr>
              <w:t>1</w:t>
            </w:r>
            <w:r>
              <w:t>(a &lt; b)</w:t>
            </w:r>
          </w:p>
        </w:tc>
        <w:tc>
          <w:tcPr>
            <w:tcW w:w="759" w:type="dxa"/>
            <w:shd w:val="clear" w:color="auto" w:fill="FFE599" w:themeFill="accent4" w:themeFillTint="66"/>
            <w:vAlign w:val="center"/>
          </w:tcPr>
          <w:p w14:paraId="48701C79" w14:textId="5A6A7283" w:rsidR="000263BA" w:rsidRDefault="000263BA" w:rsidP="000263BA">
            <w:pPr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+3</w:t>
            </w:r>
          </w:p>
        </w:tc>
        <w:tc>
          <w:tcPr>
            <w:tcW w:w="851" w:type="dxa"/>
            <w:shd w:val="clear" w:color="auto" w:fill="FFE599" w:themeFill="accent4" w:themeFillTint="66"/>
            <w:vAlign w:val="center"/>
          </w:tcPr>
          <w:p w14:paraId="1001295F" w14:textId="40B7F3E4" w:rsidR="000263BA" w:rsidRDefault="000263BA" w:rsidP="000263BA">
            <w:pPr>
              <w:pStyle w:val="a3"/>
              <w:ind w:leftChars="0" w:left="0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+3</w:t>
            </w:r>
          </w:p>
        </w:tc>
        <w:tc>
          <w:tcPr>
            <w:tcW w:w="992" w:type="dxa"/>
            <w:shd w:val="clear" w:color="auto" w:fill="FFE599" w:themeFill="accent4" w:themeFillTint="66"/>
            <w:vAlign w:val="center"/>
          </w:tcPr>
          <w:p w14:paraId="179CEC11" w14:textId="6C1445AC" w:rsidR="000263BA" w:rsidRDefault="000263BA" w:rsidP="000263BA">
            <w:pPr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+2</w:t>
            </w:r>
          </w:p>
        </w:tc>
        <w:tc>
          <w:tcPr>
            <w:tcW w:w="1133" w:type="dxa"/>
            <w:shd w:val="clear" w:color="auto" w:fill="FFE599" w:themeFill="accent4" w:themeFillTint="66"/>
            <w:vAlign w:val="center"/>
          </w:tcPr>
          <w:p w14:paraId="7A1917BF" w14:textId="60C1BB23" w:rsidR="000263BA" w:rsidRDefault="000263BA" w:rsidP="000263BA">
            <w:pPr>
              <w:pStyle w:val="a3"/>
              <w:ind w:leftChars="0" w:left="0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+2</w:t>
            </w:r>
          </w:p>
        </w:tc>
        <w:tc>
          <w:tcPr>
            <w:tcW w:w="856" w:type="dxa"/>
            <w:shd w:val="clear" w:color="auto" w:fill="FFE599" w:themeFill="accent4" w:themeFillTint="66"/>
            <w:vAlign w:val="center"/>
          </w:tcPr>
          <w:p w14:paraId="2FB0F6D8" w14:textId="03351E09" w:rsidR="000263BA" w:rsidRDefault="000263BA" w:rsidP="000263BA">
            <w:pPr>
              <w:pStyle w:val="a3"/>
              <w:ind w:leftChars="0" w:left="0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+1</w:t>
            </w:r>
          </w:p>
        </w:tc>
      </w:tr>
      <w:tr w:rsidR="000263BA" w14:paraId="50EBA727" w14:textId="77777777" w:rsidTr="000263BA">
        <w:tc>
          <w:tcPr>
            <w:tcW w:w="1508" w:type="dxa"/>
            <w:shd w:val="clear" w:color="auto" w:fill="C5E0B3" w:themeFill="accent6" w:themeFillTint="66"/>
          </w:tcPr>
          <w:p w14:paraId="55620692" w14:textId="77777777" w:rsidR="000263BA" w:rsidRDefault="000263BA" w:rsidP="000263B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 xml:space="preserve">+ </w:t>
            </w:r>
            <w:r>
              <w:t>E</w:t>
            </w:r>
            <w:r>
              <w:rPr>
                <w:rFonts w:hint="eastAsia"/>
              </w:rPr>
              <w:t>1</w:t>
            </w:r>
            <w:r>
              <w:t>(a &gt; b)</w:t>
            </w:r>
          </w:p>
        </w:tc>
        <w:tc>
          <w:tcPr>
            <w:tcW w:w="759" w:type="dxa"/>
            <w:shd w:val="clear" w:color="auto" w:fill="C5E0B3" w:themeFill="accent6" w:themeFillTint="66"/>
            <w:vAlign w:val="center"/>
          </w:tcPr>
          <w:p w14:paraId="2CA2F073" w14:textId="77777777" w:rsidR="000263BA" w:rsidRDefault="000263BA" w:rsidP="000263BA">
            <w:pPr>
              <w:pStyle w:val="a3"/>
              <w:ind w:leftChars="0" w:left="0"/>
              <w:jc w:val="center"/>
            </w:pPr>
            <w:r>
              <w:rPr>
                <w:color w:val="000000"/>
              </w:rPr>
              <w:t>+3</w:t>
            </w:r>
          </w:p>
        </w:tc>
        <w:tc>
          <w:tcPr>
            <w:tcW w:w="851" w:type="dxa"/>
            <w:shd w:val="clear" w:color="auto" w:fill="C5E0B3" w:themeFill="accent6" w:themeFillTint="66"/>
            <w:vAlign w:val="center"/>
          </w:tcPr>
          <w:p w14:paraId="01EF245A" w14:textId="77777777" w:rsidR="000263BA" w:rsidRDefault="000263BA" w:rsidP="000263BA">
            <w:pPr>
              <w:pStyle w:val="a3"/>
              <w:ind w:leftChars="0" w:left="0"/>
              <w:jc w:val="center"/>
            </w:pPr>
            <w:r>
              <w:rPr>
                <w:color w:val="000000"/>
              </w:rPr>
              <w:t>+0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14:paraId="4E52497E" w14:textId="77777777" w:rsidR="000263BA" w:rsidRDefault="000263BA" w:rsidP="000263BA">
            <w:pPr>
              <w:pStyle w:val="a3"/>
              <w:ind w:leftChars="0" w:left="0"/>
              <w:jc w:val="center"/>
            </w:pPr>
            <w:r>
              <w:rPr>
                <w:color w:val="000000"/>
              </w:rPr>
              <w:t>+3</w:t>
            </w:r>
          </w:p>
        </w:tc>
        <w:tc>
          <w:tcPr>
            <w:tcW w:w="1133" w:type="dxa"/>
            <w:shd w:val="clear" w:color="auto" w:fill="C5E0B3" w:themeFill="accent6" w:themeFillTint="66"/>
            <w:vAlign w:val="center"/>
          </w:tcPr>
          <w:p w14:paraId="45DA347A" w14:textId="77777777" w:rsidR="000263BA" w:rsidRDefault="000263BA" w:rsidP="000263BA">
            <w:pPr>
              <w:pStyle w:val="a3"/>
              <w:ind w:leftChars="0" w:left="0"/>
              <w:jc w:val="center"/>
            </w:pPr>
            <w:r>
              <w:rPr>
                <w:color w:val="000000"/>
              </w:rPr>
              <w:t>+0</w:t>
            </w:r>
          </w:p>
        </w:tc>
        <w:tc>
          <w:tcPr>
            <w:tcW w:w="856" w:type="dxa"/>
            <w:shd w:val="clear" w:color="auto" w:fill="C5E0B3" w:themeFill="accent6" w:themeFillTint="66"/>
            <w:vAlign w:val="center"/>
          </w:tcPr>
          <w:p w14:paraId="5F1C04A9" w14:textId="77777777" w:rsidR="000263BA" w:rsidRDefault="000263BA" w:rsidP="000263BA">
            <w:pPr>
              <w:pStyle w:val="a3"/>
              <w:ind w:leftChars="0" w:left="0"/>
              <w:jc w:val="center"/>
            </w:pPr>
            <w:r>
              <w:rPr>
                <w:color w:val="000000"/>
              </w:rPr>
              <w:t>+1</w:t>
            </w:r>
          </w:p>
        </w:tc>
      </w:tr>
      <w:tr w:rsidR="000263BA" w14:paraId="17DF2834" w14:textId="77777777" w:rsidTr="000263BA">
        <w:tc>
          <w:tcPr>
            <w:tcW w:w="1508" w:type="dxa"/>
            <w:shd w:val="clear" w:color="auto" w:fill="C5E0B3" w:themeFill="accent6" w:themeFillTint="66"/>
          </w:tcPr>
          <w:p w14:paraId="7B786240" w14:textId="77777777" w:rsidR="000263BA" w:rsidRDefault="000263BA" w:rsidP="000263B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 xml:space="preserve">+ </w:t>
            </w:r>
            <w:r>
              <w:t>E</w:t>
            </w:r>
            <w:r>
              <w:rPr>
                <w:rFonts w:hint="eastAsia"/>
              </w:rPr>
              <w:t>1</w:t>
            </w:r>
            <w:r>
              <w:t>(a &lt; b)</w:t>
            </w:r>
          </w:p>
        </w:tc>
        <w:tc>
          <w:tcPr>
            <w:tcW w:w="759" w:type="dxa"/>
            <w:shd w:val="clear" w:color="auto" w:fill="C5E0B3" w:themeFill="accent6" w:themeFillTint="66"/>
            <w:vAlign w:val="center"/>
          </w:tcPr>
          <w:p w14:paraId="545E1E58" w14:textId="77777777" w:rsidR="000263BA" w:rsidRDefault="000263BA" w:rsidP="000263BA">
            <w:pPr>
              <w:pStyle w:val="a3"/>
              <w:ind w:leftChars="0" w:left="0"/>
              <w:jc w:val="center"/>
            </w:pPr>
            <w:r>
              <w:rPr>
                <w:color w:val="000000"/>
              </w:rPr>
              <w:t>+1</w:t>
            </w:r>
          </w:p>
        </w:tc>
        <w:tc>
          <w:tcPr>
            <w:tcW w:w="851" w:type="dxa"/>
            <w:shd w:val="clear" w:color="auto" w:fill="C5E0B3" w:themeFill="accent6" w:themeFillTint="66"/>
            <w:vAlign w:val="center"/>
          </w:tcPr>
          <w:p w14:paraId="39BF01CB" w14:textId="77777777" w:rsidR="000263BA" w:rsidRDefault="000263BA" w:rsidP="000263BA">
            <w:pPr>
              <w:pStyle w:val="a3"/>
              <w:ind w:leftChars="0" w:left="0"/>
              <w:jc w:val="center"/>
            </w:pPr>
            <w:r>
              <w:rPr>
                <w:color w:val="000000"/>
              </w:rPr>
              <w:t>+0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14:paraId="6FB48AD5" w14:textId="77777777" w:rsidR="000263BA" w:rsidRDefault="000263BA" w:rsidP="000263BA">
            <w:pPr>
              <w:pStyle w:val="a3"/>
              <w:ind w:leftChars="0" w:left="0"/>
              <w:jc w:val="center"/>
            </w:pPr>
            <w:r>
              <w:rPr>
                <w:color w:val="000000"/>
              </w:rPr>
              <w:t>+3</w:t>
            </w:r>
          </w:p>
        </w:tc>
        <w:tc>
          <w:tcPr>
            <w:tcW w:w="1133" w:type="dxa"/>
            <w:shd w:val="clear" w:color="auto" w:fill="C5E0B3" w:themeFill="accent6" w:themeFillTint="66"/>
            <w:vAlign w:val="center"/>
          </w:tcPr>
          <w:p w14:paraId="7C3EEF28" w14:textId="77777777" w:rsidR="000263BA" w:rsidRDefault="000263BA" w:rsidP="000263BA">
            <w:pPr>
              <w:pStyle w:val="a3"/>
              <w:ind w:leftChars="0" w:left="0"/>
              <w:jc w:val="center"/>
            </w:pPr>
            <w:r>
              <w:rPr>
                <w:color w:val="000000"/>
              </w:rPr>
              <w:t>+0</w:t>
            </w:r>
          </w:p>
        </w:tc>
        <w:tc>
          <w:tcPr>
            <w:tcW w:w="856" w:type="dxa"/>
            <w:shd w:val="clear" w:color="auto" w:fill="C5E0B3" w:themeFill="accent6" w:themeFillTint="66"/>
            <w:vAlign w:val="center"/>
          </w:tcPr>
          <w:p w14:paraId="1569D363" w14:textId="77777777" w:rsidR="000263BA" w:rsidRDefault="000263BA" w:rsidP="000263BA">
            <w:pPr>
              <w:pStyle w:val="a3"/>
              <w:ind w:leftChars="0" w:left="0"/>
              <w:jc w:val="center"/>
            </w:pPr>
            <w:r>
              <w:rPr>
                <w:color w:val="000000"/>
              </w:rPr>
              <w:t>+1</w:t>
            </w:r>
          </w:p>
        </w:tc>
      </w:tr>
    </w:tbl>
    <w:p w14:paraId="30DE5976" w14:textId="5D1AC4D4" w:rsidR="000263BA" w:rsidRDefault="000263BA" w:rsidP="000263BA">
      <w:pPr>
        <w:pStyle w:val="a3"/>
        <w:ind w:leftChars="0" w:left="840"/>
      </w:pPr>
    </w:p>
    <w:p w14:paraId="66FDE55C" w14:textId="1ED8EFC1" w:rsidR="000263BA" w:rsidRDefault="00F76DD5" w:rsidP="000263BA">
      <w:pPr>
        <w:pStyle w:val="a3"/>
        <w:ind w:leftChars="0" w:left="840"/>
        <w:rPr>
          <w:rFonts w:hint="eastAsia"/>
        </w:rPr>
      </w:pPr>
      <w:r>
        <w:rPr>
          <w:rFonts w:hint="eastAsia"/>
        </w:rPr>
        <w:t>因此這邊可以推論方法</w:t>
      </w:r>
      <w:r>
        <w:rPr>
          <w:rFonts w:hint="eastAsia"/>
        </w:rPr>
        <w:t>A</w:t>
      </w:r>
      <w:r>
        <w:rPr>
          <w:rFonts w:hint="eastAsia"/>
        </w:rPr>
        <w:t>比方法</w:t>
      </w:r>
      <w:r>
        <w:rPr>
          <w:rFonts w:hint="eastAsia"/>
        </w:rPr>
        <w:t>B</w:t>
      </w:r>
      <w:r>
        <w:rPr>
          <w:rFonts w:hint="eastAsia"/>
        </w:rPr>
        <w:t>還沒有效率，無論是在時間上或是速度上都沒優勢。</w:t>
      </w:r>
    </w:p>
    <w:p w14:paraId="52801C5F" w14:textId="77777777" w:rsidR="000263BA" w:rsidRDefault="000263BA" w:rsidP="000263BA">
      <w:pPr>
        <w:pStyle w:val="a3"/>
        <w:ind w:leftChars="0" w:left="840"/>
        <w:rPr>
          <w:rFonts w:hint="eastAsia"/>
        </w:rPr>
      </w:pPr>
    </w:p>
    <w:p w14:paraId="23DFA548" w14:textId="03727D15" w:rsidR="002B037F" w:rsidRDefault="002B037F" w:rsidP="002B037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C</w:t>
      </w:r>
      <w:r>
        <w:t xml:space="preserve">ompare Part. </w:t>
      </w:r>
      <w:proofErr w:type="gramStart"/>
      <w:r>
        <w:t>A and</w:t>
      </w:r>
      <w:proofErr w:type="gramEnd"/>
      <w:r>
        <w:t xml:space="preserve"> Part. C</w:t>
      </w:r>
    </w:p>
    <w:p w14:paraId="5A354A6C" w14:textId="7A81FC9B" w:rsidR="00F76DD5" w:rsidRDefault="00F76DD5" w:rsidP="00F76DD5">
      <w:pPr>
        <w:pStyle w:val="a3"/>
        <w:ind w:leftChars="0" w:left="840"/>
      </w:pPr>
      <w:r>
        <w:rPr>
          <w:rFonts w:hint="eastAsia"/>
        </w:rPr>
        <w:t>我們比較同樣為</w:t>
      </w:r>
      <w:r>
        <w:rPr>
          <w:rFonts w:hint="eastAsia"/>
        </w:rPr>
        <w:t>r</w:t>
      </w:r>
      <w:r>
        <w:t>ecu</w:t>
      </w:r>
      <w:r>
        <w:rPr>
          <w:rFonts w:hint="eastAsia"/>
        </w:rPr>
        <w:t>r</w:t>
      </w:r>
      <w:r>
        <w:t>sive method</w:t>
      </w:r>
      <w:r>
        <w:rPr>
          <w:rFonts w:hint="eastAsia"/>
        </w:rPr>
        <w:t>的方法</w:t>
      </w:r>
      <w:r>
        <w:rPr>
          <w:rFonts w:hint="eastAsia"/>
        </w:rPr>
        <w:t>A</w:t>
      </w:r>
      <w:r>
        <w:rPr>
          <w:rFonts w:hint="eastAsia"/>
        </w:rPr>
        <w:t>和方法</w:t>
      </w:r>
      <w:r>
        <w:rPr>
          <w:rFonts w:hint="eastAsia"/>
        </w:rPr>
        <w:t>C</w:t>
      </w:r>
      <w:r>
        <w:rPr>
          <w:rFonts w:hint="eastAsia"/>
        </w:rPr>
        <w:t>，可以看見</w:t>
      </w:r>
      <w:r w:rsidR="00911D30">
        <w:rPr>
          <w:rFonts w:hint="eastAsia"/>
        </w:rPr>
        <w:t>儘管</w:t>
      </w:r>
      <w:r w:rsidR="00911D30">
        <w:rPr>
          <w:rFonts w:hint="eastAsia"/>
        </w:rPr>
        <w:t>方法</w:t>
      </w:r>
      <w:r w:rsidR="00911D30">
        <w:rPr>
          <w:rFonts w:hint="eastAsia"/>
        </w:rPr>
        <w:t>C</w:t>
      </w:r>
      <w:r w:rsidR="00911D30">
        <w:rPr>
          <w:rFonts w:hint="eastAsia"/>
        </w:rPr>
        <w:t>在每一級的運算消耗都比</w:t>
      </w:r>
      <w:r w:rsidR="00911D30">
        <w:rPr>
          <w:rFonts w:hint="eastAsia"/>
        </w:rPr>
        <w:t>方法</w:t>
      </w:r>
      <w:r w:rsidR="00911D30">
        <w:rPr>
          <w:rFonts w:hint="eastAsia"/>
        </w:rPr>
        <w:t>A</w:t>
      </w:r>
      <w:r w:rsidR="00911D30">
        <w:rPr>
          <w:rFonts w:hint="eastAsia"/>
        </w:rPr>
        <w:t>還要大，如上表</w:t>
      </w:r>
      <w:r w:rsidR="00911D30">
        <w:rPr>
          <w:rFonts w:hint="eastAsia"/>
        </w:rPr>
        <w:t>三種不同方法的各</w:t>
      </w:r>
      <w:r w:rsidR="00911D30">
        <w:rPr>
          <w:rFonts w:hint="eastAsia"/>
        </w:rPr>
        <w:t>s</w:t>
      </w:r>
      <w:r w:rsidR="00911D30">
        <w:t>tate p</w:t>
      </w:r>
      <w:r w:rsidR="00911D30">
        <w:rPr>
          <w:rFonts w:hint="eastAsia"/>
        </w:rPr>
        <w:t>a</w:t>
      </w:r>
      <w:r w:rsidR="00911D30">
        <w:t>th</w:t>
      </w:r>
      <w:r w:rsidR="00911D30">
        <w:rPr>
          <w:rFonts w:hint="eastAsia"/>
        </w:rPr>
        <w:t>的</w:t>
      </w:r>
      <w:r w:rsidR="00911D30">
        <w:rPr>
          <w:rFonts w:hint="eastAsia"/>
        </w:rPr>
        <w:t>i</w:t>
      </w:r>
      <w:r w:rsidR="00911D30">
        <w:t>nstruction</w:t>
      </w:r>
      <w:r w:rsidR="00911D30">
        <w:rPr>
          <w:rFonts w:hint="eastAsia"/>
        </w:rPr>
        <w:t>數量</w:t>
      </w:r>
      <w:r w:rsidR="00911D30">
        <w:rPr>
          <w:rFonts w:hint="eastAsia"/>
        </w:rPr>
        <w:t>。由由於方法</w:t>
      </w:r>
      <w:r w:rsidR="00911D30">
        <w:rPr>
          <w:rFonts w:hint="eastAsia"/>
        </w:rPr>
        <w:t>C</w:t>
      </w:r>
      <w:r w:rsidR="00911D30">
        <w:rPr>
          <w:rFonts w:hint="eastAsia"/>
        </w:rPr>
        <w:t>演算法的關係，</w:t>
      </w:r>
      <w:r w:rsidR="00911D30">
        <w:rPr>
          <w:rFonts w:hint="eastAsia"/>
        </w:rPr>
        <w:t>方法</w:t>
      </w:r>
      <w:r w:rsidR="00911D30">
        <w:rPr>
          <w:rFonts w:hint="eastAsia"/>
        </w:rPr>
        <w:t>C</w:t>
      </w:r>
      <w:r w:rsidR="00911D30">
        <w:rPr>
          <w:rFonts w:hint="eastAsia"/>
        </w:rPr>
        <w:t>在每一次進行</w:t>
      </w:r>
      <w:r w:rsidR="00911D30">
        <w:rPr>
          <w:rFonts w:hint="eastAsia"/>
        </w:rPr>
        <w:t>BG1</w:t>
      </w:r>
      <w:r w:rsidR="00911D30">
        <w:rPr>
          <w:rFonts w:hint="eastAsia"/>
        </w:rPr>
        <w:t>或者</w:t>
      </w:r>
      <w:r w:rsidR="00911D30">
        <w:rPr>
          <w:rFonts w:hint="eastAsia"/>
        </w:rPr>
        <w:t>BG2</w:t>
      </w:r>
      <w:r w:rsidR="00911D30">
        <w:rPr>
          <w:rFonts w:hint="eastAsia"/>
        </w:rPr>
        <w:t>所使數字收斂的速度遠大於</w:t>
      </w:r>
      <w:r w:rsidR="00911D30">
        <w:rPr>
          <w:rFonts w:hint="eastAsia"/>
        </w:rPr>
        <w:t>方法</w:t>
      </w:r>
      <w:r w:rsidR="00911D30">
        <w:rPr>
          <w:rFonts w:hint="eastAsia"/>
        </w:rPr>
        <w:t>A</w:t>
      </w:r>
      <w:r w:rsidR="00911D30">
        <w:rPr>
          <w:rFonts w:hint="eastAsia"/>
        </w:rPr>
        <w:t>，我們以一極端案例為例若我們要尋找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,1</m:t>
                </m:r>
              </m:e>
            </m:d>
          </m:e>
        </m:func>
      </m:oMath>
      <w:r w:rsidR="00F25AE6">
        <w:rPr>
          <w:rFonts w:hint="eastAsia"/>
        </w:rPr>
        <w:t>。</w:t>
      </w:r>
    </w:p>
    <w:p w14:paraId="67C4C310" w14:textId="5413ECA0" w:rsidR="00F25AE6" w:rsidRDefault="00F25AE6" w:rsidP="00F76DD5">
      <w:pPr>
        <w:pStyle w:val="a3"/>
        <w:ind w:leftChars="0" w:left="840"/>
        <w:rPr>
          <w:rFonts w:hint="eastAsia"/>
        </w:rPr>
      </w:pPr>
    </w:p>
    <w:p w14:paraId="7598FCF2" w14:textId="3FA81B5E" w:rsidR="00911D30" w:rsidRPr="00F25AE6" w:rsidRDefault="00F25AE6" w:rsidP="00F76DD5">
      <w:pPr>
        <w:pStyle w:val="a3"/>
        <w:ind w:leftChars="0" w:left="840"/>
      </w:pPr>
      <m:oMathPara>
        <m:oMath>
          <m:r>
            <w:rPr>
              <w:rFonts w:ascii="Cambria Math" w:hAnsi="Cambria Math"/>
            </w:rPr>
            <m:t xml:space="preserve">method A: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,1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</w:rPr>
                    <m:t>,1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,1</m:t>
                  </m:r>
                </m:e>
              </m:d>
            </m:e>
          </m:func>
          <m:r>
            <w:rPr>
              <w:rFonts w:ascii="Cambria Math" w:hAnsi="Cambria Math"/>
            </w:rPr>
            <m:t>=…=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,1</m:t>
                  </m:r>
                </m:e>
              </m:d>
            </m:e>
          </m:func>
          <m:r>
            <w:rPr>
              <w:rFonts w:ascii="Cambria Math" w:hAnsi="Cambria Math"/>
            </w:rPr>
            <m:t>=1</m:t>
          </m:r>
        </m:oMath>
      </m:oMathPara>
    </w:p>
    <w:p w14:paraId="2F2EBEEA" w14:textId="633A1971" w:rsidR="00F25AE6" w:rsidRDefault="00F25AE6" w:rsidP="00F76DD5">
      <w:pPr>
        <w:pStyle w:val="a3"/>
        <w:ind w:leftChars="0" w:left="840"/>
      </w:pPr>
      <w:r>
        <w:rPr>
          <w:rFonts w:hint="eastAsia"/>
        </w:rPr>
        <w:t>若以方法</w:t>
      </w:r>
      <w:r>
        <w:rPr>
          <w:rFonts w:hint="eastAsia"/>
        </w:rPr>
        <w:t>A</w:t>
      </w:r>
      <w:r>
        <w:rPr>
          <w:rFonts w:hint="eastAsia"/>
        </w:rPr>
        <w:t>需要收斂到答案需要做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次才會得到答案。</w:t>
      </w:r>
    </w:p>
    <w:p w14:paraId="6605E0A0" w14:textId="0C99B001" w:rsidR="00F25AE6" w:rsidRPr="00F25AE6" w:rsidRDefault="00F25AE6" w:rsidP="00F76DD5">
      <w:pPr>
        <w:pStyle w:val="a3"/>
        <w:ind w:leftChars="0" w:left="840"/>
        <w:rPr>
          <w:rFonts w:hint="eastAsia"/>
        </w:rPr>
      </w:pPr>
      <m:oMathPara>
        <m:oMath>
          <m:r>
            <w:rPr>
              <w:rFonts w:ascii="Cambria Math" w:hAnsi="Cambria Math"/>
            </w:rPr>
            <m:t xml:space="preserve">method 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 xml:space="preserve">: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,1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,1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,1</m:t>
                  </m:r>
                </m:e>
              </m:d>
            </m:e>
          </m:func>
          <m:r>
            <w:rPr>
              <w:rFonts w:ascii="Cambria Math" w:hAnsi="Cambria Math"/>
            </w:rPr>
            <m:t>=…=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1,1</m:t>
                  </m:r>
                </m:e>
              </m:d>
            </m:e>
          </m:func>
          <m:r>
            <w:rPr>
              <w:rFonts w:ascii="Cambria Math" w:hAnsi="Cambria Math"/>
            </w:rPr>
            <m:t>=1</m:t>
          </m:r>
        </m:oMath>
      </m:oMathPara>
    </w:p>
    <w:p w14:paraId="51A19B18" w14:textId="09352828" w:rsidR="00F25AE6" w:rsidRDefault="00F25AE6" w:rsidP="00F25AE6">
      <w:pPr>
        <w:pStyle w:val="a3"/>
        <w:ind w:leftChars="0" w:left="840"/>
      </w:pPr>
      <w:r>
        <w:rPr>
          <w:rFonts w:hint="eastAsia"/>
        </w:rPr>
        <w:t>若以方法</w:t>
      </w:r>
      <w:r>
        <w:rPr>
          <w:rFonts w:hint="eastAsia"/>
        </w:rPr>
        <w:t>C</w:t>
      </w:r>
      <w:r>
        <w:rPr>
          <w:rFonts w:hint="eastAsia"/>
        </w:rPr>
        <w:t>需要收斂到答案需要做</w:t>
      </w:r>
      <m:oMath>
        <m:r>
          <w:rPr>
            <w:rFonts w:ascii="Cambria Math" w:hAnsi="Cambria Math"/>
          </w:rPr>
          <m:t>n+1</m:t>
        </m:r>
      </m:oMath>
      <w:r>
        <w:rPr>
          <w:rFonts w:hint="eastAsia"/>
        </w:rPr>
        <w:t>次才會得到答案。</w:t>
      </w:r>
    </w:p>
    <w:p w14:paraId="25204CF0" w14:textId="4720DB80" w:rsidR="00F76DD5" w:rsidRDefault="00F76DD5" w:rsidP="00F76DD5">
      <w:pPr>
        <w:pStyle w:val="a3"/>
        <w:ind w:leftChars="0" w:left="840"/>
      </w:pPr>
    </w:p>
    <w:p w14:paraId="5291A75F" w14:textId="515E35A9" w:rsidR="00F25AE6" w:rsidRDefault="00F25AE6" w:rsidP="00F76DD5">
      <w:pPr>
        <w:pStyle w:val="a3"/>
        <w:ind w:leftChars="0" w:left="840"/>
      </w:pPr>
      <w:r>
        <w:rPr>
          <w:rFonts w:hint="eastAsia"/>
        </w:rPr>
        <w:t>如此在運算級數上就有極大的差異</w:t>
      </w:r>
      <w:del w:id="44" w:author="郭柏辰" w:date="2021-05-29T01:08:00Z">
        <w:r w:rsidDel="00FE7BF1">
          <w:rPr>
            <w:rFonts w:hint="eastAsia"/>
          </w:rPr>
          <w:delText>了</w:delText>
        </w:r>
      </w:del>
      <w:r>
        <w:rPr>
          <w:rFonts w:hint="eastAsia"/>
        </w:rPr>
        <w:t>，如下圖</w:t>
      </w:r>
      <w:ins w:id="45" w:author="郭柏辰" w:date="2021-05-29T01:08:00Z">
        <w:r w:rsidR="00FE7BF1">
          <w:rPr>
            <w:rFonts w:hint="eastAsia"/>
          </w:rPr>
          <w:t>五</w:t>
        </w:r>
      </w:ins>
      <w:r>
        <w:rPr>
          <w:rFonts w:hint="eastAsia"/>
        </w:rPr>
        <w:t>。</w:t>
      </w:r>
    </w:p>
    <w:p w14:paraId="15AA622B" w14:textId="77777777" w:rsidR="0028422E" w:rsidRDefault="0028422E" w:rsidP="00F76DD5">
      <w:pPr>
        <w:pStyle w:val="a3"/>
        <w:ind w:leftChars="0" w:left="840"/>
        <w:rPr>
          <w:rFonts w:hint="eastAsia"/>
        </w:rPr>
      </w:pPr>
    </w:p>
    <w:p w14:paraId="650DCC5B" w14:textId="1F1FE25E" w:rsidR="00F25AE6" w:rsidRDefault="00F25AE6" w:rsidP="00F25AE6">
      <w:pPr>
        <w:pStyle w:val="a3"/>
        <w:ind w:leftChars="0" w:left="840"/>
        <w:jc w:val="center"/>
      </w:pPr>
      <w:r>
        <w:rPr>
          <w:noProof/>
        </w:rPr>
        <w:lastRenderedPageBreak/>
        <w:drawing>
          <wp:inline distT="0" distB="0" distL="0" distR="0" wp14:anchorId="66414421" wp14:editId="4B92934A">
            <wp:extent cx="4572000" cy="2743200"/>
            <wp:effectExtent l="0" t="0" r="0" b="0"/>
            <wp:docPr id="7" name="圖表 7">
              <a:extLst xmlns:a="http://schemas.openxmlformats.org/drawingml/2006/main">
                <a:ext uri="{FF2B5EF4-FFF2-40B4-BE49-F238E27FC236}">
                  <a16:creationId xmlns:a16="http://schemas.microsoft.com/office/drawing/2014/main" id="{54429D1D-8948-4D45-AD20-41D3835443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53C0378" w14:textId="07AACEFE" w:rsidR="00F25AE6" w:rsidRPr="00F25AE6" w:rsidRDefault="00F25AE6" w:rsidP="00F25AE6">
      <w:pPr>
        <w:pStyle w:val="a3"/>
        <w:ind w:leftChars="0" w:left="840"/>
        <w:jc w:val="center"/>
        <w:rPr>
          <w:rFonts w:hint="eastAsia"/>
        </w:rPr>
      </w:pPr>
      <w:r>
        <w:rPr>
          <w:rFonts w:hint="eastAsia"/>
        </w:rPr>
        <w:t>圖</w:t>
      </w:r>
      <w:ins w:id="46" w:author="郭柏辰" w:date="2021-05-29T01:08:00Z">
        <w:r w:rsidR="00FE7BF1">
          <w:rPr>
            <w:rFonts w:hint="eastAsia"/>
          </w:rPr>
          <w:t>五</w:t>
        </w:r>
      </w:ins>
      <w:r>
        <w:rPr>
          <w:rFonts w:hint="eastAsia"/>
        </w:rPr>
        <w:t>、比較</w:t>
      </w:r>
      <w:r>
        <w:rPr>
          <w:rFonts w:hint="eastAsia"/>
        </w:rPr>
        <w:t>2</w:t>
      </w:r>
      <w:r>
        <w:t>^n</w:t>
      </w:r>
      <w:r>
        <w:rPr>
          <w:rFonts w:hint="eastAsia"/>
        </w:rPr>
        <w:t>與</w:t>
      </w:r>
      <w:r>
        <w:rPr>
          <w:rFonts w:hint="eastAsia"/>
        </w:rPr>
        <w:t>n</w:t>
      </w:r>
      <w:r>
        <w:t>+1</w:t>
      </w:r>
      <w:r>
        <w:rPr>
          <w:rFonts w:hint="eastAsia"/>
        </w:rPr>
        <w:t>級數之差異，數值以對數軸表示。</w:t>
      </w:r>
    </w:p>
    <w:p w14:paraId="6C0585B2" w14:textId="2AE6FE9E" w:rsidR="00F76DD5" w:rsidRDefault="00F76DD5" w:rsidP="00F76DD5">
      <w:pPr>
        <w:pStyle w:val="a3"/>
        <w:ind w:leftChars="0" w:left="840"/>
      </w:pPr>
    </w:p>
    <w:p w14:paraId="7AC2BE19" w14:textId="2E6C4A0C" w:rsidR="00F76DD5" w:rsidRDefault="0028422E" w:rsidP="00F76DD5">
      <w:pPr>
        <w:pStyle w:val="a3"/>
        <w:ind w:leftChars="0" w:left="840"/>
      </w:pPr>
      <w:r>
        <w:rPr>
          <w:rFonts w:hint="eastAsia"/>
        </w:rPr>
        <w:t>因此若我們考量每一級的</w:t>
      </w:r>
      <w:r>
        <w:rPr>
          <w:rFonts w:hint="eastAsia"/>
        </w:rPr>
        <w:t>i</w:t>
      </w:r>
      <w:r>
        <w:t>nstruction</w:t>
      </w:r>
      <w:r>
        <w:rPr>
          <w:rFonts w:hint="eastAsia"/>
        </w:rPr>
        <w:t>增加量，比較方法</w:t>
      </w:r>
      <w:r>
        <w:rPr>
          <w:rFonts w:hint="eastAsia"/>
        </w:rPr>
        <w:t>A</w:t>
      </w:r>
      <w:r>
        <w:rPr>
          <w:rFonts w:hint="eastAsia"/>
        </w:rPr>
        <w:t>和方法</w:t>
      </w:r>
      <w:r>
        <w:rPr>
          <w:rFonts w:hint="eastAsia"/>
        </w:rPr>
        <w:t>C</w:t>
      </w:r>
      <w:r>
        <w:rPr>
          <w:rFonts w:hint="eastAsia"/>
        </w:rPr>
        <w:t>，如下圖</w:t>
      </w:r>
      <w:ins w:id="47" w:author="郭柏辰" w:date="2021-05-29T01:09:00Z">
        <w:r w:rsidR="00FE7BF1">
          <w:rPr>
            <w:rFonts w:hint="eastAsia"/>
          </w:rPr>
          <w:t>六。</w:t>
        </w:r>
      </w:ins>
    </w:p>
    <w:p w14:paraId="7DE5EE3D" w14:textId="77777777" w:rsidR="0028422E" w:rsidRDefault="0028422E" w:rsidP="00F76DD5">
      <w:pPr>
        <w:pStyle w:val="a3"/>
        <w:ind w:leftChars="0" w:left="840"/>
        <w:rPr>
          <w:rFonts w:hint="eastAsia"/>
        </w:rPr>
      </w:pPr>
    </w:p>
    <w:p w14:paraId="1084837C" w14:textId="303365F6" w:rsidR="0028422E" w:rsidRDefault="0028422E" w:rsidP="0028422E">
      <w:pPr>
        <w:pStyle w:val="a3"/>
        <w:ind w:leftChars="0" w:left="840"/>
        <w:jc w:val="center"/>
      </w:pPr>
      <w:r>
        <w:rPr>
          <w:noProof/>
        </w:rPr>
        <w:drawing>
          <wp:inline distT="0" distB="0" distL="0" distR="0" wp14:anchorId="777B9221" wp14:editId="51294DE8">
            <wp:extent cx="4610100" cy="3741420"/>
            <wp:effectExtent l="0" t="0" r="0" b="11430"/>
            <wp:docPr id="8" name="圖表 8">
              <a:extLst xmlns:a="http://schemas.openxmlformats.org/drawingml/2006/main">
                <a:ext uri="{FF2B5EF4-FFF2-40B4-BE49-F238E27FC236}">
                  <a16:creationId xmlns:a16="http://schemas.microsoft.com/office/drawing/2014/main" id="{34A8D1FA-A6BC-4002-BC9A-0AF7DD2DE9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EDB5300" w14:textId="1E1D4ACE" w:rsidR="0028422E" w:rsidRDefault="0028422E" w:rsidP="0028422E">
      <w:pPr>
        <w:pStyle w:val="a3"/>
        <w:ind w:leftChars="0" w:left="840"/>
        <w:jc w:val="center"/>
        <w:rPr>
          <w:rFonts w:hint="eastAsia"/>
        </w:rPr>
      </w:pPr>
      <w:r>
        <w:rPr>
          <w:rFonts w:hint="eastAsia"/>
        </w:rPr>
        <w:t>圖</w:t>
      </w:r>
      <w:ins w:id="48" w:author="郭柏辰" w:date="2021-05-29T01:09:00Z">
        <w:r w:rsidR="00FE7BF1">
          <w:rPr>
            <w:rFonts w:hint="eastAsia"/>
          </w:rPr>
          <w:t>六</w:t>
        </w:r>
      </w:ins>
      <w:r>
        <w:rPr>
          <w:rFonts w:hint="eastAsia"/>
        </w:rPr>
        <w:t>、計算</w:t>
      </w:r>
      <w:r>
        <w:rPr>
          <w:rFonts w:hint="eastAsia"/>
        </w:rPr>
        <w:t>gcd(2^n,1)</w:t>
      </w:r>
      <w:r>
        <w:rPr>
          <w:rFonts w:hint="eastAsia"/>
        </w:rPr>
        <w:t>使用方法</w:t>
      </w:r>
      <w:r>
        <w:rPr>
          <w:rFonts w:hint="eastAsia"/>
        </w:rPr>
        <w:t>A</w:t>
      </w:r>
      <w:r>
        <w:rPr>
          <w:rFonts w:hint="eastAsia"/>
        </w:rPr>
        <w:t>與方法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rPr>
          <w:rFonts w:hint="eastAsia"/>
        </w:rPr>
        <w:t>Instructions</w:t>
      </w:r>
      <w:r>
        <w:rPr>
          <w:rFonts w:hint="eastAsia"/>
        </w:rPr>
        <w:t>數量比較</w:t>
      </w:r>
    </w:p>
    <w:p w14:paraId="58412CDA" w14:textId="53E231FF" w:rsidR="00F76DD5" w:rsidRDefault="00F76DD5" w:rsidP="00F76DD5">
      <w:pPr>
        <w:pStyle w:val="a3"/>
        <w:ind w:leftChars="0" w:left="840"/>
      </w:pPr>
    </w:p>
    <w:p w14:paraId="7F43F5CB" w14:textId="4113706B" w:rsidR="00473721" w:rsidRDefault="0028422E" w:rsidP="007C3236">
      <w:pPr>
        <w:pStyle w:val="a3"/>
        <w:ind w:leftChars="0" w:left="840"/>
      </w:pPr>
      <w:r>
        <w:rPr>
          <w:rFonts w:hint="eastAsia"/>
        </w:rPr>
        <w:t>根據上圖</w:t>
      </w:r>
      <w:ins w:id="49" w:author="郭柏辰" w:date="2021-05-29T01:09:00Z">
        <w:r w:rsidR="00FE7BF1">
          <w:rPr>
            <w:rFonts w:hint="eastAsia"/>
          </w:rPr>
          <w:t>六</w:t>
        </w:r>
      </w:ins>
      <w:r>
        <w:rPr>
          <w:rFonts w:hint="eastAsia"/>
        </w:rPr>
        <w:t>比較我們就可以看見方法</w:t>
      </w:r>
      <w:r>
        <w:rPr>
          <w:rFonts w:hint="eastAsia"/>
        </w:rPr>
        <w:t>C</w:t>
      </w:r>
      <w:r>
        <w:rPr>
          <w:rFonts w:hint="eastAsia"/>
        </w:rPr>
        <w:t>在數字較大</w:t>
      </w:r>
      <w:r>
        <w:rPr>
          <w:rFonts w:hint="eastAsia"/>
        </w:rPr>
        <w:t>(</w:t>
      </w:r>
      <w:r>
        <w:rPr>
          <w:rFonts w:hint="eastAsia"/>
        </w:rPr>
        <w:t>約為</w:t>
      </w:r>
      <w:r>
        <w:rPr>
          <w:rFonts w:hint="eastAsia"/>
        </w:rPr>
        <w:t>2</w:t>
      </w:r>
      <w:r>
        <w:t>^5</w:t>
      </w:r>
      <w:r>
        <w:rPr>
          <w:rFonts w:hint="eastAsia"/>
        </w:rPr>
        <w:t>以上</w:t>
      </w:r>
      <w:r>
        <w:rPr>
          <w:rFonts w:hint="eastAsia"/>
        </w:rPr>
        <w:t>)</w:t>
      </w:r>
      <w:r>
        <w:rPr>
          <w:rFonts w:hint="eastAsia"/>
        </w:rPr>
        <w:t>之後就會展現優勢</w:t>
      </w:r>
      <w:del w:id="50" w:author="郭柏辰" w:date="2021-05-29T01:09:00Z">
        <w:r w:rsidDel="00FE7BF1">
          <w:rPr>
            <w:rFonts w:hint="eastAsia"/>
          </w:rPr>
          <w:delText>了</w:delText>
        </w:r>
      </w:del>
      <w:r>
        <w:rPr>
          <w:rFonts w:hint="eastAsia"/>
        </w:rPr>
        <w:t>。</w:t>
      </w:r>
    </w:p>
    <w:p w14:paraId="70420A95" w14:textId="77777777" w:rsidR="00473721" w:rsidRDefault="00473721">
      <w:pPr>
        <w:widowControl/>
      </w:pPr>
      <w:r>
        <w:br w:type="page"/>
      </w:r>
    </w:p>
    <w:p w14:paraId="326DE044" w14:textId="18DE96EE" w:rsidR="00A90FB2" w:rsidRDefault="00A90FB2" w:rsidP="00A90F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C</w:t>
      </w:r>
      <w:r>
        <w:t>onclusion</w:t>
      </w:r>
    </w:p>
    <w:p w14:paraId="4329B335" w14:textId="1169C9CF" w:rsidR="007C3236" w:rsidRDefault="007C3236" w:rsidP="007C3236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在相同演算法下，方法</w:t>
      </w:r>
      <w:r>
        <w:rPr>
          <w:rFonts w:hint="eastAsia"/>
        </w:rPr>
        <w:t>B</w:t>
      </w:r>
      <w:r>
        <w:rPr>
          <w:rFonts w:hint="eastAsia"/>
        </w:rPr>
        <w:t>比方法</w:t>
      </w:r>
      <w:r>
        <w:rPr>
          <w:rFonts w:hint="eastAsia"/>
        </w:rPr>
        <w:t>A</w:t>
      </w:r>
      <w:r>
        <w:rPr>
          <w:rFonts w:hint="eastAsia"/>
        </w:rPr>
        <w:t>快。</w:t>
      </w:r>
    </w:p>
    <w:p w14:paraId="226FBAD4" w14:textId="256D7287" w:rsidR="007C3236" w:rsidRDefault="007C3236" w:rsidP="007C3236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在不同演算法下，</w:t>
      </w:r>
      <w:r w:rsidR="00323089">
        <w:rPr>
          <w:rFonts w:hint="eastAsia"/>
        </w:rPr>
        <w:t>比較</w:t>
      </w:r>
      <w:r w:rsidR="00323089">
        <w:rPr>
          <w:rFonts w:hint="eastAsia"/>
        </w:rPr>
        <w:t>GCD</w:t>
      </w:r>
      <w:r w:rsidR="00323089">
        <w:rPr>
          <w:rFonts w:hint="eastAsia"/>
        </w:rPr>
        <w:t>數字</w:t>
      </w:r>
      <w:r w:rsidR="00473721">
        <w:rPr>
          <w:rFonts w:hint="eastAsia"/>
        </w:rPr>
        <w:t>差距</w:t>
      </w:r>
      <w:r w:rsidR="00323089">
        <w:rPr>
          <w:rFonts w:hint="eastAsia"/>
        </w:rPr>
        <w:t>小</w:t>
      </w:r>
      <w:r w:rsidR="00473721">
        <w:rPr>
          <w:rFonts w:hint="eastAsia"/>
        </w:rPr>
        <w:t>(</w:t>
      </w:r>
      <w:r w:rsidR="00473721">
        <w:rPr>
          <w:rFonts w:hint="eastAsia"/>
        </w:rPr>
        <w:t>即有差異的</w:t>
      </w:r>
      <w:r w:rsidR="00473721">
        <w:rPr>
          <w:rFonts w:hint="eastAsia"/>
        </w:rPr>
        <w:t>2</w:t>
      </w:r>
      <w:r w:rsidR="00473721">
        <w:rPr>
          <w:rFonts w:hint="eastAsia"/>
        </w:rPr>
        <w:t>個位元間隔數量</w:t>
      </w:r>
      <w:r w:rsidR="00473721">
        <w:rPr>
          <w:rFonts w:hint="eastAsia"/>
        </w:rPr>
        <w:t>)</w:t>
      </w:r>
      <w:r w:rsidR="00323089">
        <w:rPr>
          <w:rFonts w:hint="eastAsia"/>
        </w:rPr>
        <w:t>時通常方法</w:t>
      </w:r>
      <w:r w:rsidR="00323089">
        <w:rPr>
          <w:rFonts w:hint="eastAsia"/>
        </w:rPr>
        <w:t>B</w:t>
      </w:r>
      <w:r w:rsidR="00323089">
        <w:rPr>
          <w:rFonts w:hint="eastAsia"/>
        </w:rPr>
        <w:t>會比方法</w:t>
      </w:r>
      <w:r w:rsidR="00323089">
        <w:rPr>
          <w:rFonts w:hint="eastAsia"/>
        </w:rPr>
        <w:t>C</w:t>
      </w:r>
      <w:r w:rsidR="00323089">
        <w:rPr>
          <w:rFonts w:hint="eastAsia"/>
        </w:rPr>
        <w:t>還有方法</w:t>
      </w:r>
      <w:r w:rsidR="00323089">
        <w:rPr>
          <w:rFonts w:hint="eastAsia"/>
        </w:rPr>
        <w:t>A</w:t>
      </w:r>
      <w:r w:rsidR="00323089">
        <w:rPr>
          <w:rFonts w:hint="eastAsia"/>
        </w:rPr>
        <w:t>還快。</w:t>
      </w:r>
    </w:p>
    <w:p w14:paraId="012A6ACE" w14:textId="1CC51278" w:rsidR="00323089" w:rsidRDefault="00323089" w:rsidP="007C3236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在不同演算法下，比較</w:t>
      </w:r>
      <w:r>
        <w:rPr>
          <w:rFonts w:hint="eastAsia"/>
        </w:rPr>
        <w:t>GCD</w:t>
      </w:r>
      <w:r>
        <w:rPr>
          <w:rFonts w:hint="eastAsia"/>
        </w:rPr>
        <w:t>數字</w:t>
      </w:r>
      <w:r w:rsidR="00473721">
        <w:rPr>
          <w:rFonts w:hint="eastAsia"/>
        </w:rPr>
        <w:t>差距</w:t>
      </w:r>
      <w:r>
        <w:rPr>
          <w:rFonts w:hint="eastAsia"/>
        </w:rPr>
        <w:t>大時</w:t>
      </w:r>
      <w:r w:rsidR="00473721">
        <w:rPr>
          <w:rFonts w:hint="eastAsia"/>
        </w:rPr>
        <w:t>(</w:t>
      </w:r>
      <w:r w:rsidR="00473721">
        <w:rPr>
          <w:rFonts w:hint="eastAsia"/>
        </w:rPr>
        <w:t>即有差異的</w:t>
      </w:r>
      <w:r w:rsidR="00473721">
        <w:rPr>
          <w:rFonts w:hint="eastAsia"/>
        </w:rPr>
        <w:t>2</w:t>
      </w:r>
      <w:r w:rsidR="00473721">
        <w:rPr>
          <w:rFonts w:hint="eastAsia"/>
        </w:rPr>
        <w:t>個位元間隔數量</w:t>
      </w:r>
      <w:r w:rsidR="00473721">
        <w:rPr>
          <w:rFonts w:hint="eastAsia"/>
        </w:rPr>
        <w:t>)</w:t>
      </w:r>
      <w:r>
        <w:rPr>
          <w:rFonts w:hint="eastAsia"/>
        </w:rPr>
        <w:t>，方法</w:t>
      </w:r>
      <w:r>
        <w:rPr>
          <w:rFonts w:hint="eastAsia"/>
        </w:rPr>
        <w:t>C</w:t>
      </w:r>
      <w:r>
        <w:rPr>
          <w:rFonts w:hint="eastAsia"/>
        </w:rPr>
        <w:t>會比方法</w:t>
      </w:r>
      <w:r>
        <w:rPr>
          <w:rFonts w:hint="eastAsia"/>
        </w:rPr>
        <w:t>A</w:t>
      </w:r>
      <w:r>
        <w:rPr>
          <w:rFonts w:hint="eastAsia"/>
        </w:rPr>
        <w:t>和方法</w:t>
      </w:r>
      <w:r>
        <w:rPr>
          <w:rFonts w:hint="eastAsia"/>
        </w:rPr>
        <w:t>B</w:t>
      </w:r>
      <w:r>
        <w:rPr>
          <w:rFonts w:hint="eastAsia"/>
        </w:rPr>
        <w:t>還要快。</w:t>
      </w:r>
    </w:p>
    <w:p w14:paraId="163189B5" w14:textId="4F624B80" w:rsidR="00A90FB2" w:rsidRDefault="00473721" w:rsidP="00473721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在不同演算法下，比較</w:t>
      </w:r>
      <w:r>
        <w:rPr>
          <w:rFonts w:hint="eastAsia"/>
        </w:rPr>
        <w:t>GCD</w:t>
      </w:r>
      <w:r>
        <w:rPr>
          <w:rFonts w:hint="eastAsia"/>
        </w:rPr>
        <w:t>數字</w:t>
      </w:r>
      <w:r>
        <w:rPr>
          <w:rFonts w:hint="eastAsia"/>
        </w:rPr>
        <w:t>的大小</w:t>
      </w:r>
      <w:r>
        <w:rPr>
          <w:rFonts w:hint="eastAsia"/>
        </w:rPr>
        <w:t>，</w:t>
      </w:r>
      <w:r>
        <w:rPr>
          <w:rFonts w:hint="eastAsia"/>
        </w:rPr>
        <w:t>與各種方法的速度無絕對正相關，例如丟入</w:t>
      </w:r>
      <w:r>
        <w:rPr>
          <w:rFonts w:hint="eastAsia"/>
        </w:rPr>
        <w:t>(</w:t>
      </w:r>
      <w:r w:rsidRPr="00473721">
        <w:t>178956970,89478485)</w:t>
      </w:r>
      <w:proofErr w:type="gramStart"/>
      <w:r>
        <w:rPr>
          <w:rFonts w:hint="eastAsia"/>
        </w:rPr>
        <w:t>與丟入</w:t>
      </w:r>
      <w:proofErr w:type="gramEnd"/>
      <w:r>
        <w:rPr>
          <w:rFonts w:hint="eastAsia"/>
        </w:rPr>
        <w:t>(2</w:t>
      </w:r>
      <w:r>
        <w:t>,1)</w:t>
      </w:r>
      <w:r>
        <w:rPr>
          <w:rFonts w:hint="eastAsia"/>
        </w:rPr>
        <w:t>對於演算速度上是一樣的。</w:t>
      </w:r>
    </w:p>
    <w:p w14:paraId="08F75967" w14:textId="5D58999D" w:rsidR="00473721" w:rsidRDefault="00473721" w:rsidP="00473721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對於方法</w:t>
      </w:r>
      <w:r>
        <w:rPr>
          <w:rFonts w:hint="eastAsia"/>
        </w:rPr>
        <w:t>A</w:t>
      </w:r>
      <w:r>
        <w:rPr>
          <w:rFonts w:hint="eastAsia"/>
        </w:rPr>
        <w:t>與方法</w:t>
      </w:r>
      <w:r>
        <w:rPr>
          <w:rFonts w:hint="eastAsia"/>
        </w:rPr>
        <w:t>C</w:t>
      </w:r>
      <w:r>
        <w:rPr>
          <w:rFonts w:hint="eastAsia"/>
        </w:rPr>
        <w:t>來說，在級數少時</w:t>
      </w:r>
      <w:r>
        <w:rPr>
          <w:rFonts w:hint="eastAsia"/>
        </w:rPr>
        <w:t>R-</w:t>
      </w:r>
      <w:r>
        <w:t>type</w:t>
      </w:r>
      <w:r>
        <w:rPr>
          <w:rFonts w:hint="eastAsia"/>
        </w:rPr>
        <w:t>的分布較多，其次為</w:t>
      </w:r>
      <w:r>
        <w:rPr>
          <w:rFonts w:hint="eastAsia"/>
        </w:rPr>
        <w:t>I-</w:t>
      </w:r>
      <w:r>
        <w:t>type</w:t>
      </w:r>
      <w:r>
        <w:rPr>
          <w:rFonts w:hint="eastAsia"/>
        </w:rPr>
        <w:t>，最少為</w:t>
      </w:r>
      <w:r>
        <w:t>J-type</w:t>
      </w:r>
      <w:r>
        <w:rPr>
          <w:rFonts w:hint="eastAsia"/>
        </w:rPr>
        <w:t>。而在級數</w:t>
      </w:r>
      <w:proofErr w:type="gramStart"/>
      <w:r>
        <w:rPr>
          <w:rFonts w:hint="eastAsia"/>
        </w:rPr>
        <w:t>多時，</w:t>
      </w:r>
      <w:proofErr w:type="gramEnd"/>
      <w:r>
        <w:rPr>
          <w:rFonts w:hint="eastAsia"/>
        </w:rPr>
        <w:t>I-</w:t>
      </w:r>
      <w:r>
        <w:t>type</w:t>
      </w:r>
      <w:r>
        <w:rPr>
          <w:rFonts w:hint="eastAsia"/>
        </w:rPr>
        <w:t>的分布會較多，</w:t>
      </w:r>
      <w:r>
        <w:rPr>
          <w:rFonts w:hint="eastAsia"/>
        </w:rPr>
        <w:t>R-</w:t>
      </w:r>
      <w:r>
        <w:t>type</w:t>
      </w:r>
      <w:r>
        <w:rPr>
          <w:rFonts w:hint="eastAsia"/>
        </w:rPr>
        <w:t>為其次</w:t>
      </w:r>
      <w:r>
        <w:rPr>
          <w:rFonts w:hint="eastAsia"/>
        </w:rPr>
        <w:t>，最少為</w:t>
      </w:r>
      <w:r>
        <w:t>J-type</w:t>
      </w:r>
      <w:r>
        <w:rPr>
          <w:rFonts w:hint="eastAsia"/>
        </w:rPr>
        <w:t>。</w:t>
      </w:r>
    </w:p>
    <w:p w14:paraId="3CFB39BF" w14:textId="6F60E7DD" w:rsidR="001B639B" w:rsidRDefault="00473721" w:rsidP="00473721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對於方法</w:t>
      </w:r>
      <w:r>
        <w:rPr>
          <w:rFonts w:hint="eastAsia"/>
        </w:rPr>
        <w:t>B</w:t>
      </w:r>
      <w:r>
        <w:rPr>
          <w:rFonts w:hint="eastAsia"/>
        </w:rPr>
        <w:t>來說，大致上的</w:t>
      </w:r>
      <w:r>
        <w:rPr>
          <w:rFonts w:hint="eastAsia"/>
        </w:rPr>
        <w:t>I-</w:t>
      </w:r>
      <w:r>
        <w:t>type</w:t>
      </w:r>
      <w:r>
        <w:rPr>
          <w:rFonts w:hint="eastAsia"/>
        </w:rPr>
        <w:t>分布會比</w:t>
      </w:r>
      <w:r>
        <w:rPr>
          <w:rFonts w:hint="eastAsia"/>
        </w:rPr>
        <w:t>R-</w:t>
      </w:r>
      <w:r>
        <w:t>type</w:t>
      </w:r>
      <w:r>
        <w:rPr>
          <w:rFonts w:hint="eastAsia"/>
        </w:rPr>
        <w:t>多，沒有</w:t>
      </w:r>
      <w:r>
        <w:rPr>
          <w:rFonts w:hint="eastAsia"/>
        </w:rPr>
        <w:t>J-</w:t>
      </w:r>
      <w:r>
        <w:t>type</w:t>
      </w:r>
      <w:r>
        <w:rPr>
          <w:rFonts w:hint="eastAsia"/>
        </w:rPr>
        <w:t>。</w:t>
      </w:r>
    </w:p>
    <w:sectPr w:rsidR="001B639B" w:rsidSect="00F143D7">
      <w:headerReference w:type="default" r:id="rId14"/>
      <w:footerReference w:type="default" r:id="rId15"/>
      <w:pgSz w:w="11906" w:h="16838"/>
      <w:pgMar w:top="1418" w:right="1134" w:bottom="1418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611C5" w14:textId="77777777" w:rsidR="00FB4D73" w:rsidRDefault="00FB4D73" w:rsidP="007C3236">
      <w:r>
        <w:separator/>
      </w:r>
    </w:p>
  </w:endnote>
  <w:endnote w:type="continuationSeparator" w:id="0">
    <w:p w14:paraId="348AAC1E" w14:textId="77777777" w:rsidR="00FB4D73" w:rsidRDefault="00FB4D73" w:rsidP="007C3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4314681"/>
      <w:docPartObj>
        <w:docPartGallery w:val="Page Numbers (Bottom of Page)"/>
        <w:docPartUnique/>
      </w:docPartObj>
    </w:sdtPr>
    <w:sdtContent>
      <w:p w14:paraId="1AF576DE" w14:textId="3B0D540E" w:rsidR="007C3236" w:rsidRDefault="007C323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3890702D" w14:textId="77777777" w:rsidR="007C3236" w:rsidRDefault="007C323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CEA49" w14:textId="77777777" w:rsidR="00FB4D73" w:rsidRDefault="00FB4D73" w:rsidP="007C3236">
      <w:r>
        <w:separator/>
      </w:r>
    </w:p>
  </w:footnote>
  <w:footnote w:type="continuationSeparator" w:id="0">
    <w:p w14:paraId="41C58CE2" w14:textId="77777777" w:rsidR="00FB4D73" w:rsidRDefault="00FB4D73" w:rsidP="007C32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7FD7F" w14:textId="57A5AF8F" w:rsidR="00B714EE" w:rsidRDefault="00B714EE">
    <w:pPr>
      <w:pStyle w:val="a6"/>
    </w:pPr>
    <w:r>
      <w:rPr>
        <w:rFonts w:hint="eastAsia"/>
      </w:rPr>
      <w:t>EE3450 Co</w:t>
    </w:r>
    <w:r>
      <w:t>mputer Architecture Final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66F64"/>
    <w:multiLevelType w:val="hybridMultilevel"/>
    <w:tmpl w:val="573624C8"/>
    <w:lvl w:ilvl="0" w:tplc="C5C0DF2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63C5114"/>
    <w:multiLevelType w:val="hybridMultilevel"/>
    <w:tmpl w:val="6650678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73A780B"/>
    <w:multiLevelType w:val="hybridMultilevel"/>
    <w:tmpl w:val="0F407880"/>
    <w:lvl w:ilvl="0" w:tplc="B7C82A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9DC633A"/>
    <w:multiLevelType w:val="hybridMultilevel"/>
    <w:tmpl w:val="4F2807BA"/>
    <w:lvl w:ilvl="0" w:tplc="6994B416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3CC46131"/>
    <w:multiLevelType w:val="hybridMultilevel"/>
    <w:tmpl w:val="98E62524"/>
    <w:lvl w:ilvl="0" w:tplc="3DD44788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 w15:restartNumberingAfterBreak="0">
    <w:nsid w:val="42F6193B"/>
    <w:multiLevelType w:val="hybridMultilevel"/>
    <w:tmpl w:val="068C75AE"/>
    <w:lvl w:ilvl="0" w:tplc="78944AD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61A1375D"/>
    <w:multiLevelType w:val="hybridMultilevel"/>
    <w:tmpl w:val="7CD2ECD0"/>
    <w:lvl w:ilvl="0" w:tplc="E2E05970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7" w15:restartNumberingAfterBreak="0">
    <w:nsid w:val="631B5F40"/>
    <w:multiLevelType w:val="hybridMultilevel"/>
    <w:tmpl w:val="52447980"/>
    <w:lvl w:ilvl="0" w:tplc="743461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65A95D00"/>
    <w:multiLevelType w:val="hybridMultilevel"/>
    <w:tmpl w:val="7E7E0FAA"/>
    <w:lvl w:ilvl="0" w:tplc="F8D6EB1E">
      <w:start w:val="1"/>
      <w:numFmt w:val="upperRoman"/>
      <w:lvlText w:val="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AD77DC"/>
    <w:multiLevelType w:val="hybridMultilevel"/>
    <w:tmpl w:val="A7F6F440"/>
    <w:lvl w:ilvl="0" w:tplc="AF46C41A">
      <w:start w:val="1"/>
      <w:numFmt w:val="upperRoman"/>
      <w:lvlText w:val="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88968D7"/>
    <w:multiLevelType w:val="hybridMultilevel"/>
    <w:tmpl w:val="1A3CD3BC"/>
    <w:lvl w:ilvl="0" w:tplc="00B22B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9"/>
  </w:num>
  <w:num w:numId="6">
    <w:abstractNumId w:val="8"/>
  </w:num>
  <w:num w:numId="7">
    <w:abstractNumId w:val="10"/>
  </w:num>
  <w:num w:numId="8">
    <w:abstractNumId w:val="5"/>
  </w:num>
  <w:num w:numId="9">
    <w:abstractNumId w:val="0"/>
  </w:num>
  <w:num w:numId="10">
    <w:abstractNumId w:val="6"/>
  </w:num>
  <w:num w:numId="11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郭柏辰">
    <w15:presenceInfo w15:providerId="AD" w15:userId="S::107012045@office365.nthu.edu.tw::235b1f8a-9322-4e64-b972-8f16ecb6858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39B"/>
    <w:rsid w:val="000263BA"/>
    <w:rsid w:val="00171B16"/>
    <w:rsid w:val="001B639B"/>
    <w:rsid w:val="002246CF"/>
    <w:rsid w:val="00263FFF"/>
    <w:rsid w:val="0028422E"/>
    <w:rsid w:val="002B037F"/>
    <w:rsid w:val="00323089"/>
    <w:rsid w:val="003574A9"/>
    <w:rsid w:val="00437805"/>
    <w:rsid w:val="00473721"/>
    <w:rsid w:val="004F447A"/>
    <w:rsid w:val="0068705F"/>
    <w:rsid w:val="006B1C1C"/>
    <w:rsid w:val="007C3236"/>
    <w:rsid w:val="007E2351"/>
    <w:rsid w:val="00845C4F"/>
    <w:rsid w:val="0088096E"/>
    <w:rsid w:val="00911D30"/>
    <w:rsid w:val="0092398A"/>
    <w:rsid w:val="00977202"/>
    <w:rsid w:val="00980D3B"/>
    <w:rsid w:val="009A2B01"/>
    <w:rsid w:val="00A90FB2"/>
    <w:rsid w:val="00B21193"/>
    <w:rsid w:val="00B714EE"/>
    <w:rsid w:val="00B72127"/>
    <w:rsid w:val="00CA5CA7"/>
    <w:rsid w:val="00CC2D2E"/>
    <w:rsid w:val="00D66F91"/>
    <w:rsid w:val="00D830E4"/>
    <w:rsid w:val="00DC32D5"/>
    <w:rsid w:val="00E27558"/>
    <w:rsid w:val="00E77E10"/>
    <w:rsid w:val="00EF06C7"/>
    <w:rsid w:val="00EF17D8"/>
    <w:rsid w:val="00F143D7"/>
    <w:rsid w:val="00F25AE6"/>
    <w:rsid w:val="00F76DD5"/>
    <w:rsid w:val="00FB4D73"/>
    <w:rsid w:val="00FE5E15"/>
    <w:rsid w:val="00FE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ABE59"/>
  <w15:chartTrackingRefBased/>
  <w15:docId w15:val="{CF28BEF5-CAE5-4A5C-B29A-9A278AE0A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FB2"/>
    <w:pPr>
      <w:ind w:leftChars="200" w:left="480"/>
    </w:pPr>
  </w:style>
  <w:style w:type="character" w:styleId="a4">
    <w:name w:val="Placeholder Text"/>
    <w:basedOn w:val="a0"/>
    <w:uiPriority w:val="99"/>
    <w:semiHidden/>
    <w:rsid w:val="00845C4F"/>
    <w:rPr>
      <w:color w:val="808080"/>
    </w:rPr>
  </w:style>
  <w:style w:type="table" w:styleId="a5">
    <w:name w:val="Table Grid"/>
    <w:basedOn w:val="a1"/>
    <w:uiPriority w:val="39"/>
    <w:rsid w:val="00980D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C32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C323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C32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C3236"/>
    <w:rPr>
      <w:sz w:val="20"/>
      <w:szCs w:val="20"/>
    </w:rPr>
  </w:style>
  <w:style w:type="paragraph" w:styleId="aa">
    <w:name w:val="Revision"/>
    <w:hidden/>
    <w:uiPriority w:val="99"/>
    <w:semiHidden/>
    <w:rsid w:val="00CA5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E1(a&gt;b)</a:t>
            </a:r>
            <a:r>
              <a:rPr lang="zh-TW" altLang="en-US"/>
              <a:t>個數</a:t>
            </a:r>
            <a:r>
              <a:rPr lang="en-US" altLang="zh-TW"/>
              <a:t>vs</a:t>
            </a:r>
            <a:r>
              <a:rPr lang="zh-TW" altLang="en-US"/>
              <a:t> </a:t>
            </a:r>
            <a:r>
              <a:rPr lang="en-US" altLang="zh-TW"/>
              <a:t>Instructions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Total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A!$A$22:$A$25</c:f>
              <c:strCache>
                <c:ptCount val="4"/>
                <c:pt idx="0">
                  <c:v>2,</c:v>
                </c:pt>
                <c:pt idx="1">
                  <c:v>3,</c:v>
                </c:pt>
                <c:pt idx="2">
                  <c:v>4,</c:v>
                </c:pt>
                <c:pt idx="3">
                  <c:v>5,</c:v>
                </c:pt>
              </c:strCache>
            </c:strRef>
          </c:xVal>
          <c:yVal>
            <c:numRef>
              <c:f>A!$B$22:$B$25</c:f>
              <c:numCache>
                <c:formatCode>General</c:formatCode>
                <c:ptCount val="4"/>
                <c:pt idx="0">
                  <c:v>39</c:v>
                </c:pt>
                <c:pt idx="1">
                  <c:v>52</c:v>
                </c:pt>
                <c:pt idx="2">
                  <c:v>65</c:v>
                </c:pt>
                <c:pt idx="3">
                  <c:v>78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0DA-483D-AA2E-B43149A90490}"/>
            </c:ext>
          </c:extLst>
        </c:ser>
        <c:ser>
          <c:idx val="1"/>
          <c:order val="1"/>
          <c:tx>
            <c:v>R-type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strRef>
              <c:f>A!$A$22:$A$25</c:f>
              <c:strCache>
                <c:ptCount val="4"/>
                <c:pt idx="0">
                  <c:v>2,</c:v>
                </c:pt>
                <c:pt idx="1">
                  <c:v>3,</c:v>
                </c:pt>
                <c:pt idx="2">
                  <c:v>4,</c:v>
                </c:pt>
                <c:pt idx="3">
                  <c:v>5,</c:v>
                </c:pt>
              </c:strCache>
            </c:strRef>
          </c:xVal>
          <c:yVal>
            <c:numRef>
              <c:f>A!$C$22:$C$25</c:f>
              <c:numCache>
                <c:formatCode>General</c:formatCode>
                <c:ptCount val="4"/>
                <c:pt idx="0">
                  <c:v>19</c:v>
                </c:pt>
                <c:pt idx="1">
                  <c:v>24</c:v>
                </c:pt>
                <c:pt idx="2">
                  <c:v>29</c:v>
                </c:pt>
                <c:pt idx="3">
                  <c:v>34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0DA-483D-AA2E-B43149A90490}"/>
            </c:ext>
          </c:extLst>
        </c:ser>
        <c:ser>
          <c:idx val="2"/>
          <c:order val="2"/>
          <c:tx>
            <c:v>I-type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strRef>
              <c:f>A!$A$22:$A$25</c:f>
              <c:strCache>
                <c:ptCount val="4"/>
                <c:pt idx="0">
                  <c:v>2,</c:v>
                </c:pt>
                <c:pt idx="1">
                  <c:v>3,</c:v>
                </c:pt>
                <c:pt idx="2">
                  <c:v>4,</c:v>
                </c:pt>
                <c:pt idx="3">
                  <c:v>5,</c:v>
                </c:pt>
              </c:strCache>
            </c:strRef>
          </c:xVal>
          <c:yVal>
            <c:numRef>
              <c:f>A!$D$22:$D$25</c:f>
              <c:numCache>
                <c:formatCode>General</c:formatCode>
                <c:ptCount val="4"/>
                <c:pt idx="0">
                  <c:v>17</c:v>
                </c:pt>
                <c:pt idx="1">
                  <c:v>23</c:v>
                </c:pt>
                <c:pt idx="2">
                  <c:v>29</c:v>
                </c:pt>
                <c:pt idx="3">
                  <c:v>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0DA-483D-AA2E-B43149A90490}"/>
            </c:ext>
          </c:extLst>
        </c:ser>
        <c:ser>
          <c:idx val="3"/>
          <c:order val="3"/>
          <c:tx>
            <c:v>J-type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strRef>
              <c:f>A!$A$22:$A$25</c:f>
              <c:strCache>
                <c:ptCount val="4"/>
                <c:pt idx="0">
                  <c:v>2,</c:v>
                </c:pt>
                <c:pt idx="1">
                  <c:v>3,</c:v>
                </c:pt>
                <c:pt idx="2">
                  <c:v>4,</c:v>
                </c:pt>
                <c:pt idx="3">
                  <c:v>5,</c:v>
                </c:pt>
              </c:strCache>
            </c:strRef>
          </c:xVal>
          <c:yVal>
            <c:numRef>
              <c:f>A!$E$22:$E$25</c:f>
              <c:numCache>
                <c:formatCode>General</c:formatCode>
                <c:ptCount val="4"/>
                <c:pt idx="0">
                  <c:v>3</c:v>
                </c:pt>
                <c:pt idx="1">
                  <c:v>5</c:v>
                </c:pt>
                <c:pt idx="2">
                  <c:v>7</c:v>
                </c:pt>
                <c:pt idx="3">
                  <c:v>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0DA-483D-AA2E-B43149A904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25303119"/>
        <c:axId val="1825303535"/>
      </c:scatterChart>
      <c:valAx>
        <c:axId val="18253031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E1 path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25303535"/>
        <c:crosses val="autoZero"/>
        <c:crossBetween val="midCat"/>
      </c:valAx>
      <c:valAx>
        <c:axId val="18253035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Instructions (#)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2530311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2^n vs n+1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'C'!$D$21</c:f>
              <c:strCache>
                <c:ptCount val="1"/>
                <c:pt idx="0">
                  <c:v>2^n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'C'!$C$22:$C$32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'C'!$D$22:$D$32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A85-4EA8-B66E-FC76432EF4FB}"/>
            </c:ext>
          </c:extLst>
        </c:ser>
        <c:ser>
          <c:idx val="1"/>
          <c:order val="1"/>
          <c:tx>
            <c:strRef>
              <c:f>'C'!$E$21</c:f>
              <c:strCache>
                <c:ptCount val="1"/>
                <c:pt idx="0">
                  <c:v>n+1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'C'!$C$22:$C$32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'C'!$E$22:$E$32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A85-4EA8-B66E-FC76432EF4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96602671"/>
        <c:axId val="1996604335"/>
      </c:scatterChart>
      <c:valAx>
        <c:axId val="19966026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996604335"/>
        <c:crosses val="autoZero"/>
        <c:crossBetween val="midCat"/>
      </c:valAx>
      <c:valAx>
        <c:axId val="1996604335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所需級數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99660267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compare</a:t>
            </a:r>
            <a:r>
              <a:rPr lang="en-US" altLang="zh-TW" baseline="0"/>
              <a:t> methodA,C</a:t>
            </a:r>
            <a:r>
              <a:rPr lang="zh-TW" altLang="en-US" baseline="0"/>
              <a:t> </a:t>
            </a:r>
            <a:r>
              <a:rPr lang="en-US" altLang="zh-TW" baseline="0"/>
              <a:t>instructions in gcd(2^n,1)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'C'!$F$21</c:f>
              <c:strCache>
                <c:ptCount val="1"/>
                <c:pt idx="0">
                  <c:v>method_A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'C'!$C$22:$C$32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'C'!$F$22:$F$32</c:f>
              <c:numCache>
                <c:formatCode>General</c:formatCode>
                <c:ptCount val="11"/>
                <c:pt idx="0">
                  <c:v>26</c:v>
                </c:pt>
                <c:pt idx="1">
                  <c:v>48</c:v>
                </c:pt>
                <c:pt idx="2">
                  <c:v>70</c:v>
                </c:pt>
                <c:pt idx="3">
                  <c:v>114</c:v>
                </c:pt>
                <c:pt idx="4">
                  <c:v>202</c:v>
                </c:pt>
                <c:pt idx="5">
                  <c:v>378</c:v>
                </c:pt>
                <c:pt idx="6">
                  <c:v>730</c:v>
                </c:pt>
                <c:pt idx="7">
                  <c:v>1434</c:v>
                </c:pt>
                <c:pt idx="8">
                  <c:v>2842</c:v>
                </c:pt>
                <c:pt idx="9">
                  <c:v>5658</c:v>
                </c:pt>
                <c:pt idx="10">
                  <c:v>11290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1CF-4947-92AB-77126FAF9B5C}"/>
            </c:ext>
          </c:extLst>
        </c:ser>
        <c:ser>
          <c:idx val="1"/>
          <c:order val="1"/>
          <c:tx>
            <c:strRef>
              <c:f>'C'!$G$21</c:f>
              <c:strCache>
                <c:ptCount val="1"/>
                <c:pt idx="0">
                  <c:v>method_C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'C'!$C$22:$C$32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'C'!$G$22:$G$32</c:f>
              <c:numCache>
                <c:formatCode>General</c:formatCode>
                <c:ptCount val="11"/>
                <c:pt idx="0">
                  <c:v>26</c:v>
                </c:pt>
                <c:pt idx="1">
                  <c:v>54</c:v>
                </c:pt>
                <c:pt idx="2">
                  <c:v>96</c:v>
                </c:pt>
                <c:pt idx="3">
                  <c:v>152</c:v>
                </c:pt>
                <c:pt idx="4">
                  <c:v>222</c:v>
                </c:pt>
                <c:pt idx="5">
                  <c:v>306</c:v>
                </c:pt>
                <c:pt idx="6">
                  <c:v>404</c:v>
                </c:pt>
                <c:pt idx="7">
                  <c:v>516</c:v>
                </c:pt>
                <c:pt idx="8">
                  <c:v>642</c:v>
                </c:pt>
                <c:pt idx="9">
                  <c:v>782</c:v>
                </c:pt>
                <c:pt idx="10">
                  <c:v>936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1CF-4947-92AB-77126FAF9B5C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996598511"/>
        <c:axId val="1996602671"/>
      </c:scatterChart>
      <c:valAx>
        <c:axId val="19965985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996602671"/>
        <c:crosses val="autoZero"/>
        <c:crossBetween val="midCat"/>
      </c:valAx>
      <c:valAx>
        <c:axId val="1996602671"/>
        <c:scaling>
          <c:logBase val="10"/>
          <c:orientation val="minMax"/>
          <c:max val="20000"/>
          <c:min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Instructions(#)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99659851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A5234-1DAE-4486-AD7D-0B2F764CC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13</Pages>
  <Words>1531</Words>
  <Characters>8729</Characters>
  <Application>Microsoft Office Word</Application>
  <DocSecurity>0</DocSecurity>
  <Lines>72</Lines>
  <Paragraphs>20</Paragraphs>
  <ScaleCrop>false</ScaleCrop>
  <Company/>
  <LinksUpToDate>false</LinksUpToDate>
  <CharactersWithSpaces>10240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郭柏辰</dc:creator>
  <cp:keywords/>
  <dc:description/>
  <cp:lastModifiedBy>郭柏辰</cp:lastModifiedBy>
  <cp:revision>5</cp:revision>
  <cp:lastPrinted>2021-05-28T17:09:00Z</cp:lastPrinted>
  <dcterms:created xsi:type="dcterms:W3CDTF">2021-05-28T07:12:00Z</dcterms:created>
  <dcterms:modified xsi:type="dcterms:W3CDTF">2021-05-28T17:32:00Z</dcterms:modified>
</cp:coreProperties>
</file>